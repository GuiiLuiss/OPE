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07BCB" w:rsidRDefault="00B3133F" w:rsidP="005C52ED">
      <w:pPr>
        <w:pStyle w:val="Ttulo"/>
        <w:jc w:val="both"/>
      </w:pPr>
      <w:r>
        <w:t xml:space="preserve">Pesquisa de Mercado sobre expansão da área de atuação territorial do negócio: levantamento de dados referente a indicadores que auxiliarão na tomada de decisão </w:t>
      </w:r>
    </w:p>
    <w:p w14:paraId="00000002" w14:textId="77777777" w:rsidR="00707BCB" w:rsidRDefault="00B3133F">
      <w:pPr>
        <w:spacing w:before="240"/>
        <w:ind w:firstLine="0"/>
      </w:pPr>
      <w:r>
        <w:t>Guilherme Luis R. A. Silva, Henrique G. Ramos, Mayara N. Moreira, Neri S. S. Filho, Wesley V. Ferreira</w:t>
      </w:r>
      <w:r>
        <w:rPr>
          <w:b/>
          <w:vertAlign w:val="superscript"/>
        </w:rPr>
        <w:footnoteReference w:id="1"/>
      </w:r>
    </w:p>
    <w:p w14:paraId="00000003" w14:textId="77777777" w:rsidR="00707BCB" w:rsidRDefault="00B3133F">
      <w:pPr>
        <w:spacing w:before="240"/>
        <w:jc w:val="center"/>
      </w:pPr>
      <w:r>
        <w:t>Faculdade Impacta de Tecnologia</w:t>
      </w:r>
    </w:p>
    <w:p w14:paraId="00000004" w14:textId="77777777" w:rsidR="00707BCB" w:rsidRDefault="00B3133F">
      <w:pPr>
        <w:jc w:val="center"/>
      </w:pPr>
      <w:r>
        <w:t>São Paulo, SP, Brasil</w:t>
      </w:r>
    </w:p>
    <w:p w14:paraId="00000005" w14:textId="3EBD07D8" w:rsidR="00707BCB" w:rsidRDefault="0062582C">
      <w:pPr>
        <w:jc w:val="center"/>
      </w:pPr>
      <w:r>
        <w:t>06</w:t>
      </w:r>
      <w:r w:rsidR="00B3133F" w:rsidRPr="0062582C">
        <w:t xml:space="preserve"> de </w:t>
      </w:r>
      <w:r>
        <w:t>dezembro</w:t>
      </w:r>
      <w:r w:rsidR="00B3133F" w:rsidRPr="0062582C">
        <w:t xml:space="preserve"> de </w:t>
      </w:r>
      <w:commentRangeStart w:id="0"/>
      <w:r w:rsidR="00B3133F" w:rsidRPr="0062582C">
        <w:t>2019</w:t>
      </w:r>
      <w:commentRangeEnd w:id="0"/>
      <w:r w:rsidR="00B3133F" w:rsidRPr="0062582C">
        <w:commentReference w:id="0"/>
      </w:r>
    </w:p>
    <w:p w14:paraId="00000006" w14:textId="77777777" w:rsidR="00707BCB" w:rsidRDefault="00707BCB"/>
    <w:p w14:paraId="00000007" w14:textId="144CAD18" w:rsidR="00707BCB" w:rsidRDefault="00D024E0">
      <w:pPr>
        <w:ind w:firstLine="0"/>
      </w:pPr>
      <w:sdt>
        <w:sdtPr>
          <w:tag w:val="goog_rdk_1"/>
          <w:id w:val="79880683"/>
        </w:sdtPr>
        <w:sdtContent/>
      </w:sdt>
      <w:r w:rsidR="00B3133F">
        <w:rPr>
          <w:b/>
        </w:rPr>
        <w:t>Resumo.</w:t>
      </w:r>
      <w:r w:rsidR="00B3133F">
        <w:t xml:space="preserve"> </w:t>
      </w:r>
      <w:r w:rsidR="00B11E96" w:rsidRPr="00B11E96">
        <w:t xml:space="preserve">O presente projeto está direcionado para uma startup de crédito chamada Noverde, na qual realiza empréstimos 100% online para pessoas físicas de dez estados do Brasil, sendo eles: SP, SC, RS, PR, MT, MS, MG, GO, ES e DF. Visando um maior volume de clientes e por consequência maior rentabilidade, a startup deseja expandir o negócio para outros estados. Uma tomada de decisão feita "às cegas" pode acabar trazendo prejuízo, esse conteúdo irá auxiliar na coleta de indicadores e no desenvolvimento de um </w:t>
      </w:r>
      <w:r w:rsidR="00B11E96">
        <w:t>SAD (</w:t>
      </w:r>
      <w:r w:rsidR="00B11E96" w:rsidRPr="00B11E96">
        <w:t>sistema de suporte à decisão</w:t>
      </w:r>
      <w:r w:rsidR="00B11E96">
        <w:t>)</w:t>
      </w:r>
      <w:r w:rsidR="001428D0" w:rsidRPr="001428D0">
        <w:t>.</w:t>
      </w:r>
    </w:p>
    <w:p w14:paraId="00000008" w14:textId="3BD31C5D" w:rsidR="00707BCB" w:rsidRPr="007368F9" w:rsidRDefault="00B3133F">
      <w:pPr>
        <w:ind w:firstLine="0"/>
      </w:pPr>
      <w:r w:rsidRPr="007368F9">
        <w:rPr>
          <w:b/>
        </w:rPr>
        <w:t>Palavras-chaves</w:t>
      </w:r>
      <w:r w:rsidRPr="007368F9">
        <w:t>:</w:t>
      </w:r>
      <w:r w:rsidR="007368F9" w:rsidRPr="007368F9">
        <w:t xml:space="preserve"> </w:t>
      </w:r>
      <w:r w:rsidR="00B11E96">
        <w:t>Indicadores</w:t>
      </w:r>
      <w:r w:rsidRPr="007368F9">
        <w:t xml:space="preserve">, </w:t>
      </w:r>
      <w:r w:rsidR="007368F9" w:rsidRPr="007368F9">
        <w:t xml:space="preserve">Expansão Territorial, </w:t>
      </w:r>
      <w:r w:rsidR="00B11E96">
        <w:t>SAD</w:t>
      </w:r>
      <w:r w:rsidR="007368F9">
        <w:t>.</w:t>
      </w:r>
    </w:p>
    <w:p w14:paraId="00000009" w14:textId="2A49D8F0" w:rsidR="00707BCB" w:rsidRPr="00001CCB" w:rsidRDefault="00B3133F" w:rsidP="002E7061">
      <w:pPr>
        <w:spacing w:before="240"/>
        <w:ind w:firstLine="0"/>
        <w:rPr>
          <w:highlight w:val="yellow"/>
          <w:lang w:val="en-US"/>
        </w:rPr>
      </w:pPr>
      <w:r w:rsidRPr="0021268A">
        <w:rPr>
          <w:b/>
          <w:lang w:val="en-US"/>
        </w:rPr>
        <w:t>Abstract.</w:t>
      </w:r>
      <w:r w:rsidRPr="0021268A">
        <w:rPr>
          <w:lang w:val="en-US"/>
        </w:rPr>
        <w:t xml:space="preserve"> </w:t>
      </w:r>
      <w:r w:rsidR="00B11E96" w:rsidRPr="00B11E96">
        <w:rPr>
          <w:lang w:val="en-US"/>
        </w:rPr>
        <w:t>This project is directed to a credit startup called Noverde, which provides 100% online loans to individuals from ten states of Brazil, namely: SP, SC, RS, PR, MT, MS, MG, GO, ES and DF. Aiming at a higher volume of customers and consequently higher profitability, the startup wants to expand the business to other states. "Blind" decision-making can end up damaging, and this content will assist in the collection of indicators and the development of a decision support system (SAD).</w:t>
      </w:r>
    </w:p>
    <w:p w14:paraId="0000000A" w14:textId="71109D02" w:rsidR="00707BCB" w:rsidRPr="007368F9" w:rsidRDefault="00B3133F">
      <w:pPr>
        <w:ind w:firstLine="0"/>
        <w:rPr>
          <w:lang w:val="en-US"/>
        </w:rPr>
      </w:pPr>
      <w:r w:rsidRPr="007368F9">
        <w:rPr>
          <w:b/>
          <w:lang w:val="en-US"/>
        </w:rPr>
        <w:t>Keywords:</w:t>
      </w:r>
      <w:r w:rsidRPr="007368F9">
        <w:rPr>
          <w:lang w:val="en-US"/>
        </w:rPr>
        <w:t xml:space="preserve"> </w:t>
      </w:r>
      <w:r w:rsidR="00B11E96">
        <w:rPr>
          <w:lang w:val="en-US"/>
        </w:rPr>
        <w:t xml:space="preserve">Indicators, </w:t>
      </w:r>
      <w:r w:rsidR="007368F9">
        <w:rPr>
          <w:lang w:val="en-US"/>
        </w:rPr>
        <w:t xml:space="preserve">Territorial Expansion, </w:t>
      </w:r>
      <w:r w:rsidR="00B11E96">
        <w:rPr>
          <w:lang w:val="en-US"/>
        </w:rPr>
        <w:t>SAD</w:t>
      </w:r>
      <w:r w:rsidR="007368F9">
        <w:rPr>
          <w:lang w:val="en-US"/>
        </w:rPr>
        <w:t xml:space="preserve">. </w:t>
      </w:r>
    </w:p>
    <w:p w14:paraId="0000000B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1" w:name="_Hlk23550492"/>
      <w:r>
        <w:t>Introdução</w:t>
      </w:r>
    </w:p>
    <w:p w14:paraId="0000000C" w14:textId="2E3276F1" w:rsidR="00707BCB" w:rsidRDefault="00B3133F">
      <w:pPr>
        <w:ind w:firstLine="0"/>
      </w:pPr>
      <w:bookmarkStart w:id="2" w:name="_heading=h.gjdgxs" w:colFirst="0" w:colLast="0"/>
      <w:bookmarkEnd w:id="2"/>
      <w:r>
        <w:t xml:space="preserve">         </w:t>
      </w:r>
      <w:sdt>
        <w:sdtPr>
          <w:tag w:val="goog_rdk_2"/>
          <w:id w:val="-1792892583"/>
        </w:sdtPr>
        <w:sdtContent>
          <w:commentRangeStart w:id="3"/>
        </w:sdtContent>
      </w:sdt>
      <w:r>
        <w:t xml:space="preserve">Atualmente diversas empresas têm realizado grandes investimentos na área de Tecnologia da Informação, especificamente em </w:t>
      </w:r>
      <w:r w:rsidRPr="003F1665">
        <w:rPr>
          <w:i/>
          <w:iCs/>
        </w:rPr>
        <w:t xml:space="preserve">Business </w:t>
      </w:r>
      <w:proofErr w:type="spellStart"/>
      <w:r w:rsidRPr="003F1665">
        <w:rPr>
          <w:i/>
          <w:iCs/>
        </w:rPr>
        <w:t>Intelligence</w:t>
      </w:r>
      <w:proofErr w:type="spellEnd"/>
      <w:r>
        <w:t xml:space="preserve">. Recentemente, a empresa </w:t>
      </w:r>
      <w:proofErr w:type="spellStart"/>
      <w:r w:rsidRPr="003F1665">
        <w:rPr>
          <w:i/>
          <w:iCs/>
        </w:rPr>
        <w:t>Neoway</w:t>
      </w:r>
      <w:proofErr w:type="spellEnd"/>
      <w:r>
        <w:t xml:space="preserve"> especializada em soluções de </w:t>
      </w:r>
      <w:r w:rsidRPr="003F1665">
        <w:rPr>
          <w:i/>
          <w:iCs/>
        </w:rPr>
        <w:t>Big Data</w:t>
      </w:r>
      <w:r>
        <w:t xml:space="preserve">, citou em seu blog, dois </w:t>
      </w:r>
      <w:r>
        <w:rPr>
          <w:i/>
        </w:rPr>
        <w:t xml:space="preserve">cases </w:t>
      </w:r>
      <w:r>
        <w:t xml:space="preserve">de sucesso de empresas como Santander e Microsoft. “O Santander utilizou ferramentas de </w:t>
      </w:r>
      <w:r w:rsidRPr="003F1665">
        <w:rPr>
          <w:i/>
          <w:iCs/>
        </w:rPr>
        <w:t xml:space="preserve">Business </w:t>
      </w:r>
      <w:proofErr w:type="spellStart"/>
      <w:r w:rsidRPr="003F1665">
        <w:rPr>
          <w:i/>
          <w:iCs/>
        </w:rPr>
        <w:t>Intelligence</w:t>
      </w:r>
      <w:proofErr w:type="spellEnd"/>
      <w:r>
        <w:t xml:space="preserve"> para prospecção de clientes de alto potencial com o objetivo de fechar grandes negócios, como aumentar a base de correntistas mais qualificados financeiramente e identificar novas oportunidades para os clientes do banco. No caso da Microsoft, utilizou a ferramenta para aumentar a carteira de clientes em uma de suas unidades de negócio” (Blog </w:t>
      </w:r>
      <w:proofErr w:type="spellStart"/>
      <w:r w:rsidRPr="003F1665">
        <w:rPr>
          <w:i/>
          <w:iCs/>
        </w:rPr>
        <w:t>Neoway</w:t>
      </w:r>
      <w:proofErr w:type="spellEnd"/>
      <w:r>
        <w:t xml:space="preserve">, 2018). Com isso </w:t>
      </w:r>
      <w:r w:rsidR="005C3AAF">
        <w:t xml:space="preserve">pode-se </w:t>
      </w:r>
      <w:commentRangeStart w:id="4"/>
      <w:commentRangeEnd w:id="4"/>
      <w:r w:rsidR="00D63E18">
        <w:rPr>
          <w:rStyle w:val="Refdecomentrio"/>
        </w:rPr>
        <w:commentReference w:id="4"/>
      </w:r>
      <w:r>
        <w:t xml:space="preserve">observar que os investimentos nesse ramo apresentam grande aceitação das empresas e têm como objetivo principal melhorar processos de negócio. </w:t>
      </w:r>
      <w:commentRangeEnd w:id="3"/>
      <w:r>
        <w:commentReference w:id="3"/>
      </w:r>
    </w:p>
    <w:p w14:paraId="0000000D" w14:textId="53EDE1E6" w:rsidR="00707BCB" w:rsidRDefault="00B3133F">
      <w:pPr>
        <w:rPr>
          <w:highlight w:val="lightGray"/>
        </w:rPr>
      </w:pPr>
      <w:r>
        <w:t>Este trabalho será direcionado para uma startup de crédito chamada Noverde</w:t>
      </w:r>
      <w:r w:rsidR="005C3AAF">
        <w:t>,</w:t>
      </w:r>
      <w:commentRangeStart w:id="5"/>
      <w:r>
        <w:t xml:space="preserve"> </w:t>
      </w:r>
      <w:commentRangeEnd w:id="5"/>
      <w:r w:rsidR="00D63E18">
        <w:rPr>
          <w:rStyle w:val="Refdecomentrio"/>
        </w:rPr>
        <w:commentReference w:id="5"/>
      </w:r>
      <w:r>
        <w:t xml:space="preserve">fundada em janeiro de 2016, na qual realiza empréstimos entre o valor de R$ 500,00 até R$ 4.000,00 para pessoas físicas. Os empréstimos são feitos através do aplicativo “Noverde Empréstimo </w:t>
      </w:r>
      <w:r>
        <w:lastRenderedPageBreak/>
        <w:t>Pessoal Online e Financiamento” onde qualquer usuário da plataforma Android consegue instalar pelo Google Play Store e fazer sua simulação.</w:t>
      </w:r>
    </w:p>
    <w:p w14:paraId="6CDCD1BA" w14:textId="3B5FD5A3" w:rsidR="00DB0697" w:rsidRDefault="00B3133F">
      <w:r>
        <w:t xml:space="preserve">Após a solicitação do crédito, o cliente passa por um motor de decisão de crédito, onde é conferido as informações pessoais, tais como perfis em redes sociais e contas de consumo vinculadas ao seu CPF. Também é solicitado acesso as informações do smartphone para </w:t>
      </w:r>
      <w:r w:rsidR="00B06D7C">
        <w:t xml:space="preserve">verificação de </w:t>
      </w:r>
      <w:bookmarkEnd w:id="1"/>
      <w:r>
        <w:t>geolocalização</w:t>
      </w:r>
      <w:r w:rsidR="00B06D7C">
        <w:t xml:space="preserve"> e </w:t>
      </w:r>
      <w:r>
        <w:t xml:space="preserve">uso de aplicativos. Por fim, o extrato bancário do cliente </w:t>
      </w:r>
      <w:r w:rsidR="00B06D7C">
        <w:t>é</w:t>
      </w:r>
      <w:r>
        <w:t xml:space="preserve"> acessado, em modo exclusivo de leitura por sistemas automáticos, garantindo a segurança das informações. </w:t>
      </w:r>
    </w:p>
    <w:p w14:paraId="0000000E" w14:textId="379CA55A" w:rsidR="00707BCB" w:rsidRDefault="00DB0697">
      <w:r>
        <w:t xml:space="preserve">A </w:t>
      </w:r>
      <w:r w:rsidR="00B3133F">
        <w:t>Noverde se destaca no mercado por ser uma das pioneiras na redução da burocracia e velocidade de aprovação</w:t>
      </w:r>
      <w:r w:rsidR="00B06D7C">
        <w:t xml:space="preserve"> do crédito</w:t>
      </w:r>
      <w:r w:rsidR="00B3133F">
        <w:t>, prestando serviços para dez estados do Brasil, sendo eles: SP, SC, RS, PR, MT, MS, MG, GO, ES e DF.</w:t>
      </w:r>
    </w:p>
    <w:p w14:paraId="0000000F" w14:textId="24F952B1" w:rsidR="00707BCB" w:rsidRDefault="00B3133F">
      <w:r>
        <w:t xml:space="preserve">Visando melhor rentabilidade e por consequência maior volume de clientes, a startup deseja expandir o negócio para outros estados, mas não possui dados suficientes para realizar esta análise. O projeto desenvolvido pela Interative consiste em entregar uma análise de dados através de gráficos e dashboards para que a Noverde possa entender o mercado financeiro dos </w:t>
      </w:r>
      <w:r w:rsidR="007B2750">
        <w:t xml:space="preserve">demais </w:t>
      </w:r>
      <w:r>
        <w:t xml:space="preserve">estados do Brasil, a fim de verificar se será lucrativo para a empresa investir nos estados que ainda não presta serviço. </w:t>
      </w:r>
    </w:p>
    <w:p w14:paraId="00000010" w14:textId="4F4197BD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Apresentação do Problema</w:t>
      </w:r>
    </w:p>
    <w:p w14:paraId="2267204D" w14:textId="77777777" w:rsidR="00B06D7C" w:rsidRPr="00B06D7C" w:rsidRDefault="00B06D7C" w:rsidP="00B06D7C"/>
    <w:p w14:paraId="00000011" w14:textId="17783C8F" w:rsidR="00707BCB" w:rsidRDefault="003B320E">
      <w:r>
        <w:t xml:space="preserve">Tendo em vista que a Noverde pensa em investir nos outros estados, esse conteúdo irá auxiliar na coleta de </w:t>
      </w:r>
      <w:r w:rsidR="006132B6">
        <w:t>indicadores</w:t>
      </w:r>
      <w:r>
        <w:t xml:space="preserve"> </w:t>
      </w:r>
      <w:r w:rsidR="006132B6">
        <w:t>de fontes confiáveis, como por exemplo IBGE (Instituto Brasileiro de Geografia e Estatística)</w:t>
      </w:r>
      <w:r w:rsidR="00B62781">
        <w:t xml:space="preserve"> </w:t>
      </w:r>
      <w:r>
        <w:t>e</w:t>
      </w:r>
      <w:r w:rsidR="006132B6">
        <w:t xml:space="preserve"> posteriormente</w:t>
      </w:r>
      <w:r>
        <w:t xml:space="preserve"> </w:t>
      </w:r>
      <w:r w:rsidR="00B06D7C">
        <w:t>auxiliar a</w:t>
      </w:r>
      <w:r>
        <w:t xml:space="preserve"> tomada de decisão.</w:t>
      </w:r>
      <w:r w:rsidR="001D1DAD">
        <w:t xml:space="preserve"> </w:t>
      </w:r>
      <w:r w:rsidR="00DC2BBE" w:rsidRPr="00DC2BBE">
        <w:t xml:space="preserve">Uma tomada de decisão feita "às cegas", ou seja, sem as análises pode acarretar no sentido contrário do objetivo, trazendo prejuízo </w:t>
      </w:r>
      <w:r w:rsidR="001D1DAD">
        <w:t>à</w:t>
      </w:r>
      <w:r w:rsidR="00DC2BBE" w:rsidRPr="00DC2BBE">
        <w:t xml:space="preserve"> startup</w:t>
      </w:r>
      <w:r w:rsidR="001D1DAD">
        <w:t xml:space="preserve"> que pode acarretar em perda de rentabilidade</w:t>
      </w:r>
      <w:r w:rsidR="00DC2BBE" w:rsidRPr="00DC2BBE">
        <w:t>.</w:t>
      </w:r>
      <w:r>
        <w:t xml:space="preserve"> </w:t>
      </w:r>
      <w:r w:rsidR="00B06D7C">
        <w:t>Será apresentado</w:t>
      </w:r>
      <w:r>
        <w:t xml:space="preserve"> de forma clara e objetiva análises e relatórios </w:t>
      </w:r>
      <w:r w:rsidR="006132B6">
        <w:t xml:space="preserve">com informações </w:t>
      </w:r>
      <w:r>
        <w:t xml:space="preserve">na qual </w:t>
      </w:r>
      <w:r w:rsidR="006132B6">
        <w:t xml:space="preserve">a Noverde irá conseguir </w:t>
      </w:r>
      <w:r w:rsidR="00B3133F">
        <w:t xml:space="preserve">mensurar se a expansão será </w:t>
      </w:r>
      <w:r w:rsidR="00B62781">
        <w:t xml:space="preserve">válida e consequentemente </w:t>
      </w:r>
      <w:r w:rsidR="00B3133F">
        <w:t>benéfica para o crescimento da rentabilidade</w:t>
      </w:r>
      <w:r w:rsidR="00B06D7C">
        <w:t xml:space="preserve"> da empresa</w:t>
      </w:r>
      <w:r w:rsidR="00B3133F">
        <w:t>.</w:t>
      </w:r>
      <w:commentRangeStart w:id="6"/>
      <w:r w:rsidR="00D63E18">
        <w:t xml:space="preserve"> </w:t>
      </w:r>
      <w:commentRangeEnd w:id="6"/>
      <w:r w:rsidR="00D63E18">
        <w:rPr>
          <w:rStyle w:val="Refdecomentrio"/>
        </w:rPr>
        <w:commentReference w:id="6"/>
      </w:r>
    </w:p>
    <w:p w14:paraId="00000012" w14:textId="09EC38F8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commentRangeStart w:id="7"/>
      <w:r>
        <w:t>Objetivos</w:t>
      </w:r>
      <w:commentRangeEnd w:id="7"/>
      <w:r>
        <w:commentReference w:id="7"/>
      </w:r>
    </w:p>
    <w:p w14:paraId="00000013" w14:textId="77777777" w:rsidR="00707BCB" w:rsidRDefault="00707BCB"/>
    <w:p w14:paraId="00000014" w14:textId="6ECECC16" w:rsidR="00707BCB" w:rsidRDefault="00B62781">
      <w:r>
        <w:t>Visando um sistema de suporte à decisão (SAD),</w:t>
      </w:r>
      <w:r w:rsidR="000111CF">
        <w:t xml:space="preserve"> foram explorados dados como taxa de inadimplência, taxa de desemprego, produto interno bruto (PIB), renda per capita, </w:t>
      </w:r>
      <w:r w:rsidR="00FD746C">
        <w:t xml:space="preserve">imposto sobre produto, </w:t>
      </w:r>
      <w:r w:rsidR="000111CF">
        <w:t xml:space="preserve">rendimento médio, </w:t>
      </w:r>
      <w:r w:rsidR="00FD746C">
        <w:t>gênero e faixa etária de todos os estados brasileiros no período de três anos,</w:t>
      </w:r>
      <w:r w:rsidR="000111CF">
        <w:t xml:space="preserve"> </w:t>
      </w:r>
      <w:commentRangeStart w:id="8"/>
      <w:r w:rsidR="00B3133F">
        <w:t xml:space="preserve">espera-se que a </w:t>
      </w:r>
      <w:r w:rsidR="000111CF">
        <w:t>Noverde</w:t>
      </w:r>
      <w:r w:rsidR="00B3133F">
        <w:t xml:space="preserve"> tenha uma melhor visão</w:t>
      </w:r>
      <w:r w:rsidR="000111CF">
        <w:t xml:space="preserve"> </w:t>
      </w:r>
      <w:r w:rsidR="00B3133F">
        <w:t>d</w:t>
      </w:r>
      <w:r w:rsidR="000111CF">
        <w:t>as informações, assim poderá tomar uma decisão para os</w:t>
      </w:r>
      <w:r w:rsidR="00B3133F">
        <w:t xml:space="preserve"> estados em que </w:t>
      </w:r>
      <w:r w:rsidR="000111CF">
        <w:t xml:space="preserve">ainda </w:t>
      </w:r>
      <w:r w:rsidR="00B3133F">
        <w:t xml:space="preserve">não presta serviço. </w:t>
      </w:r>
    </w:p>
    <w:p w14:paraId="00000015" w14:textId="77777777" w:rsidR="00707BCB" w:rsidRDefault="00707BCB"/>
    <w:p w14:paraId="00000016" w14:textId="77777777" w:rsidR="00707BCB" w:rsidRDefault="00B3133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Objetivo Geral</w:t>
      </w:r>
    </w:p>
    <w:p w14:paraId="00000017" w14:textId="3516EDFB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567"/>
        </w:tabs>
        <w:ind w:firstLine="0"/>
        <w:rPr>
          <w:color w:val="000000"/>
        </w:rPr>
      </w:pPr>
      <w:bookmarkStart w:id="9" w:name="_heading=h.30j0zll" w:colFirst="0" w:colLast="0"/>
      <w:bookmarkEnd w:id="9"/>
      <w:r>
        <w:rPr>
          <w:color w:val="000000"/>
        </w:rPr>
        <w:br/>
        <w:t xml:space="preserve">          </w:t>
      </w:r>
      <w:r w:rsidR="000111CF">
        <w:rPr>
          <w:color w:val="000000"/>
        </w:rPr>
        <w:t xml:space="preserve">Construção de um SAD, a partir de dashboards e análises temporais </w:t>
      </w:r>
      <w:r>
        <w:rPr>
          <w:color w:val="000000"/>
        </w:rPr>
        <w:t xml:space="preserve">que auxiliará a startup na tomada de decisão para expansão territorial do seu negócio. </w:t>
      </w:r>
      <w:commentRangeEnd w:id="8"/>
      <w:r w:rsidR="00D63E18">
        <w:rPr>
          <w:rStyle w:val="Refdecomentrio"/>
        </w:rPr>
        <w:commentReference w:id="8"/>
      </w:r>
    </w:p>
    <w:p w14:paraId="00000018" w14:textId="77777777" w:rsidR="00707BCB" w:rsidRDefault="00707BCB"/>
    <w:p w14:paraId="00000019" w14:textId="77777777" w:rsidR="00707BCB" w:rsidRDefault="00707BCB"/>
    <w:p w14:paraId="0000001A" w14:textId="3D2B5D23" w:rsidR="00707BCB" w:rsidRDefault="00B3133F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Objetivos Específicos</w:t>
      </w:r>
    </w:p>
    <w:p w14:paraId="43A0E6A6" w14:textId="77777777" w:rsidR="00DC2BBE" w:rsidRDefault="00DC2BBE" w:rsidP="00DC2B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b/>
        </w:rPr>
      </w:pPr>
    </w:p>
    <w:p w14:paraId="0000001B" w14:textId="3A2BEE1E" w:rsidR="00707BCB" w:rsidRDefault="00DC2BBE" w:rsidP="00DC2BBE">
      <w:pPr>
        <w:tabs>
          <w:tab w:val="left" w:pos="1485"/>
        </w:tabs>
        <w:ind w:firstLine="0"/>
      </w:pPr>
      <w:r>
        <w:t>Para uma tomada de decisão mais assertiva pretende-se alcançar os seguintes resultados:</w:t>
      </w:r>
    </w:p>
    <w:p w14:paraId="770F5E83" w14:textId="77777777" w:rsidR="00DC2BBE" w:rsidRDefault="00DC2BBE" w:rsidP="00DC2BBE">
      <w:pPr>
        <w:tabs>
          <w:tab w:val="left" w:pos="1485"/>
        </w:tabs>
        <w:ind w:firstLine="0"/>
      </w:pPr>
    </w:p>
    <w:p w14:paraId="0000001C" w14:textId="2983EF9A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>Relatório de risco</w:t>
      </w:r>
      <w:r w:rsidR="006A171E">
        <w:rPr>
          <w:color w:val="000000"/>
        </w:rPr>
        <w:t xml:space="preserve"> de investimento </w:t>
      </w:r>
      <w:r w:rsidR="00FD746C">
        <w:rPr>
          <w:color w:val="000000"/>
        </w:rPr>
        <w:t>em determinados estados.</w:t>
      </w:r>
    </w:p>
    <w:p w14:paraId="0000001D" w14:textId="77777777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lastRenderedPageBreak/>
        <w:t xml:space="preserve"> Identificar as variáveis relevantes do negócio para realizar as comparações entre os estados.</w:t>
      </w:r>
    </w:p>
    <w:p w14:paraId="0000001E" w14:textId="77777777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Tratar os dados coletados para realização da análise exploratória e definição de perfis por estado. </w:t>
      </w:r>
    </w:p>
    <w:p w14:paraId="0000001F" w14:textId="16CDDA30" w:rsidR="00707BCB" w:rsidRDefault="00B06D7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 xml:space="preserve">Relatório </w:t>
      </w:r>
      <w:r w:rsidR="006A171E">
        <w:rPr>
          <w:color w:val="000000"/>
        </w:rPr>
        <w:t>de influência das regiões.</w:t>
      </w:r>
    </w:p>
    <w:p w14:paraId="00000020" w14:textId="273ECDBB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FD746C">
        <w:rPr>
          <w:color w:val="000000"/>
        </w:rPr>
        <w:t>Apresentação de um score por estado</w:t>
      </w:r>
      <w:r w:rsidR="003F1665">
        <w:rPr>
          <w:color w:val="000000"/>
        </w:rPr>
        <w:t>.</w:t>
      </w:r>
    </w:p>
    <w:p w14:paraId="00000021" w14:textId="7942D59D" w:rsidR="00707BCB" w:rsidRDefault="00B3133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firstLine="0"/>
      </w:pPr>
      <w:r>
        <w:rPr>
          <w:color w:val="000000"/>
        </w:rPr>
        <w:t xml:space="preserve"> </w:t>
      </w:r>
      <w:r w:rsidR="006A171E">
        <w:rPr>
          <w:color w:val="000000"/>
        </w:rPr>
        <w:t>Dashboards com análises temporais</w:t>
      </w:r>
      <w:r w:rsidR="003F1665">
        <w:rPr>
          <w:color w:val="000000"/>
        </w:rPr>
        <w:t>.</w:t>
      </w:r>
    </w:p>
    <w:p w14:paraId="00000022" w14:textId="786131DF" w:rsidR="00707BCB" w:rsidRDefault="00D024E0">
      <w:pPr>
        <w:pBdr>
          <w:top w:val="nil"/>
          <w:left w:val="nil"/>
          <w:bottom w:val="nil"/>
          <w:right w:val="nil"/>
          <w:between w:val="nil"/>
        </w:pBdr>
        <w:ind w:left="567" w:firstLine="0"/>
        <w:rPr>
          <w:color w:val="000000"/>
        </w:rPr>
      </w:pPr>
      <w:sdt>
        <w:sdtPr>
          <w:tag w:val="goog_rdk_4"/>
          <w:id w:val="191194143"/>
          <w:showingPlcHdr/>
        </w:sdtPr>
        <w:sdtContent>
          <w:r w:rsidR="00B3133F">
            <w:t xml:space="preserve">     </w:t>
          </w:r>
          <w:commentRangeStart w:id="10"/>
        </w:sdtContent>
      </w:sdt>
    </w:p>
    <w:commentRangeEnd w:id="10"/>
    <w:p w14:paraId="00000023" w14:textId="77777777" w:rsidR="00707BCB" w:rsidRDefault="00B3133F">
      <w:pPr>
        <w:ind w:firstLine="0"/>
        <w:rPr>
          <w:color w:val="000000"/>
        </w:rPr>
      </w:pPr>
      <w:r>
        <w:commentReference w:id="10"/>
      </w:r>
    </w:p>
    <w:p w14:paraId="00000025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11" w:name="_heading=h.1fob9te" w:colFirst="0" w:colLast="0"/>
      <w:bookmarkEnd w:id="11"/>
      <w:r>
        <w:t>Estudo de Viabilidade</w:t>
      </w:r>
    </w:p>
    <w:p w14:paraId="00000028" w14:textId="7FD5508C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commentRangeStart w:id="12"/>
      <w:r>
        <w:rPr>
          <w:color w:val="000000"/>
        </w:rPr>
        <w:t>Em relação à falta de</w:t>
      </w:r>
      <w:r w:rsidR="00031E9E">
        <w:rPr>
          <w:color w:val="000000"/>
        </w:rPr>
        <w:t xml:space="preserve"> dados e informações</w:t>
      </w:r>
      <w:r>
        <w:rPr>
          <w:color w:val="000000"/>
        </w:rPr>
        <w:t>, muitas empresas</w:t>
      </w:r>
      <w:r w:rsidR="00FE4C0E">
        <w:rPr>
          <w:color w:val="000000"/>
        </w:rPr>
        <w:t xml:space="preserve"> e startups</w:t>
      </w:r>
      <w:r>
        <w:rPr>
          <w:color w:val="000000"/>
        </w:rPr>
        <w:t xml:space="preserve"> optam por comprar os dados de </w:t>
      </w:r>
      <w:r w:rsidR="00031E9E">
        <w:rPr>
          <w:color w:val="000000"/>
        </w:rPr>
        <w:t xml:space="preserve">outras </w:t>
      </w:r>
      <w:r>
        <w:rPr>
          <w:color w:val="000000"/>
        </w:rPr>
        <w:t>empresas</w:t>
      </w:r>
      <w:r w:rsidR="00FE4C0E">
        <w:rPr>
          <w:color w:val="000000"/>
        </w:rPr>
        <w:t>,</w:t>
      </w:r>
      <w:r>
        <w:rPr>
          <w:color w:val="000000"/>
        </w:rPr>
        <w:t xml:space="preserve"> </w:t>
      </w:r>
      <w:r w:rsidR="00031E9E">
        <w:rPr>
          <w:color w:val="000000"/>
        </w:rPr>
        <w:t xml:space="preserve">como a Serasa Experian e a </w:t>
      </w:r>
      <w:proofErr w:type="spellStart"/>
      <w:r w:rsidR="00031E9E">
        <w:rPr>
          <w:color w:val="000000"/>
        </w:rPr>
        <w:t>Credify</w:t>
      </w:r>
      <w:proofErr w:type="spellEnd"/>
      <w:r w:rsidR="00031E9E">
        <w:rPr>
          <w:color w:val="000000"/>
        </w:rPr>
        <w:t xml:space="preserve"> Soluções Inteligentes em </w:t>
      </w:r>
      <w:r w:rsidR="00880FA6">
        <w:rPr>
          <w:color w:val="000000"/>
        </w:rPr>
        <w:t>D</w:t>
      </w:r>
      <w:r w:rsidR="00031E9E">
        <w:rPr>
          <w:color w:val="000000"/>
        </w:rPr>
        <w:t>ados.</w:t>
      </w:r>
      <w:r>
        <w:rPr>
          <w:color w:val="000000"/>
        </w:rPr>
        <w:t xml:space="preserve"> </w:t>
      </w:r>
      <w:r w:rsidR="00031E9E">
        <w:rPr>
          <w:color w:val="000000"/>
        </w:rPr>
        <w:t>Entretanto</w:t>
      </w:r>
      <w:r>
        <w:rPr>
          <w:color w:val="000000"/>
        </w:rPr>
        <w:t xml:space="preserve">, optar por essa solução requer um investimento alto, além de que a compra deve ser feita dentro da legalidade, por isso a empresa deve estar atenta as leis para que nenhuma delas seja infringida. A compra da base dos dados pode ser considerada um problema quando os dados recebidos estão desorganizados, o que fará a empresa ter um grande trabalho para organizá-los e por fim utilizá-los em sua análise. Neste caso, é preciso estudar se essa solução será a melhor escolha em questões: econômicas, legais e técnicas. </w:t>
      </w:r>
      <w:commentRangeEnd w:id="12"/>
      <w:r w:rsidR="006F3C6E">
        <w:rPr>
          <w:rStyle w:val="Refdecomentrio"/>
        </w:rPr>
        <w:commentReference w:id="12"/>
      </w:r>
    </w:p>
    <w:p w14:paraId="00000029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A vantagem encontrada em nossa solução é que os dados serão obtidos através de fontes confiáveis, serão tratados e organizados de forma que a empresa poderá consultá-los de forma rápida auxiliando-os a tomar uma decisão mais assertiva. </w:t>
      </w:r>
    </w:p>
    <w:p w14:paraId="0000002A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Soluções de Mercado e OPE</w:t>
      </w:r>
    </w:p>
    <w:p w14:paraId="0000002B" w14:textId="599F03DA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bookmarkStart w:id="13" w:name="_heading=h.3znysh7" w:colFirst="0" w:colLast="0"/>
      <w:bookmarkEnd w:id="13"/>
      <w:r>
        <w:rPr>
          <w:color w:val="000000"/>
        </w:rPr>
        <w:t xml:space="preserve">Analisando trabalhos anteriores de OPE, nota-se que não existe um trabalho similar tendo como objetivo </w:t>
      </w:r>
      <w:r w:rsidR="00FE4C0E">
        <w:rPr>
          <w:color w:val="000000"/>
        </w:rPr>
        <w:t>um sistema para tomada de decisão de expansão territorial</w:t>
      </w:r>
      <w:r>
        <w:rPr>
          <w:color w:val="000000"/>
        </w:rPr>
        <w:t>. O trabalho</w:t>
      </w:r>
      <w:r w:rsidR="00FE4C0E">
        <w:rPr>
          <w:color w:val="000000"/>
        </w:rPr>
        <w:t xml:space="preserve"> </w:t>
      </w:r>
      <w:r w:rsidR="00FE4C0E" w:rsidRPr="00FE4C0E">
        <w:rPr>
          <w:color w:val="000000"/>
        </w:rPr>
        <w:t>"Levantamento de jogos e pontos históricos para apostadores e amantes do Futebol Brasileiro"</w:t>
      </w:r>
      <w:r w:rsidR="00FE4C0E">
        <w:rPr>
          <w:color w:val="000000"/>
        </w:rPr>
        <w:t xml:space="preserve"> foi</w:t>
      </w:r>
      <w:r>
        <w:rPr>
          <w:color w:val="000000"/>
        </w:rPr>
        <w:t xml:space="preserve"> </w:t>
      </w:r>
      <w:r w:rsidR="00FE4C0E">
        <w:rPr>
          <w:color w:val="000000"/>
        </w:rPr>
        <w:t xml:space="preserve">um dos </w:t>
      </w:r>
      <w:r>
        <w:rPr>
          <w:color w:val="000000"/>
        </w:rPr>
        <w:t>encontrados que mais se assemelha</w:t>
      </w:r>
      <w:r w:rsidR="00FE4C0E">
        <w:rPr>
          <w:color w:val="000000"/>
        </w:rPr>
        <w:t xml:space="preserve"> e </w:t>
      </w:r>
      <w:r>
        <w:rPr>
          <w:color w:val="000000"/>
        </w:rPr>
        <w:t>t</w:t>
      </w:r>
      <w:r w:rsidR="00FE4C0E">
        <w:rPr>
          <w:color w:val="000000"/>
        </w:rPr>
        <w:t>êm</w:t>
      </w:r>
      <w:r>
        <w:rPr>
          <w:color w:val="000000"/>
        </w:rPr>
        <w:t xml:space="preserve"> como objetivo organizar os dados existentes utilizando metodologias de </w:t>
      </w:r>
      <w:r w:rsidRPr="00880FA6">
        <w:rPr>
          <w:i/>
          <w:iCs/>
          <w:color w:val="000000"/>
        </w:rPr>
        <w:t xml:space="preserve">Business </w:t>
      </w:r>
      <w:proofErr w:type="spellStart"/>
      <w:r w:rsidRPr="00880FA6">
        <w:rPr>
          <w:i/>
          <w:iCs/>
          <w:color w:val="000000"/>
        </w:rPr>
        <w:t>Intelligence</w:t>
      </w:r>
      <w:proofErr w:type="spellEnd"/>
      <w:r>
        <w:rPr>
          <w:color w:val="000000"/>
        </w:rPr>
        <w:t xml:space="preserve">, seguindo o padrão: </w:t>
      </w:r>
      <w:commentRangeStart w:id="14"/>
      <w:r>
        <w:rPr>
          <w:color w:val="000000"/>
        </w:rPr>
        <w:t xml:space="preserve">desenvolvimento de camada de ETL utilizando a ferramenta </w:t>
      </w:r>
      <w:r w:rsidRPr="00880FA6">
        <w:rPr>
          <w:i/>
          <w:iCs/>
          <w:color w:val="000000"/>
        </w:rPr>
        <w:t>Data Services</w:t>
      </w:r>
      <w:r>
        <w:rPr>
          <w:color w:val="000000"/>
        </w:rPr>
        <w:t xml:space="preserve">, realizando a extração na origem e parte do tratamento desses dados para, em seguida, gravá-los no </w:t>
      </w:r>
      <w:r w:rsidRPr="00880FA6">
        <w:rPr>
          <w:i/>
          <w:iCs/>
          <w:color w:val="000000"/>
        </w:rPr>
        <w:t>Data Warehouse</w:t>
      </w:r>
      <w:r>
        <w:rPr>
          <w:color w:val="000000"/>
        </w:rPr>
        <w:t xml:space="preserve">. Confecção de um modelo para estruturação de dados e armazenados em </w:t>
      </w:r>
      <w:r w:rsidRPr="00880FA6">
        <w:rPr>
          <w:i/>
          <w:iCs/>
          <w:color w:val="000000"/>
        </w:rPr>
        <w:t xml:space="preserve">Data </w:t>
      </w:r>
      <w:proofErr w:type="spellStart"/>
      <w:r w:rsidRPr="00880FA6">
        <w:rPr>
          <w:i/>
          <w:iCs/>
          <w:color w:val="000000"/>
        </w:rPr>
        <w:t>Marts</w:t>
      </w:r>
      <w:proofErr w:type="spellEnd"/>
      <w:r>
        <w:rPr>
          <w:color w:val="000000"/>
        </w:rPr>
        <w:t xml:space="preserve"> através do modelo </w:t>
      </w:r>
      <w:r w:rsidRPr="00880FA6">
        <w:rPr>
          <w:i/>
          <w:iCs/>
          <w:color w:val="000000"/>
        </w:rPr>
        <w:t>Star Schema</w:t>
      </w:r>
      <w:r>
        <w:rPr>
          <w:color w:val="000000"/>
        </w:rPr>
        <w:t>, onde possibilita o usuário final consultar os dados e construir relatórios, dashboards e plotagens em mapas.</w:t>
      </w:r>
      <w:commentRangeEnd w:id="14"/>
      <w:r w:rsidR="00DC7199">
        <w:rPr>
          <w:rStyle w:val="Refdecomentrio"/>
        </w:rPr>
        <w:commentReference w:id="14"/>
      </w:r>
    </w:p>
    <w:p w14:paraId="0000002C" w14:textId="429078FF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commentRangeStart w:id="15"/>
      <w:commentRangeStart w:id="16"/>
      <w:r>
        <w:rPr>
          <w:color w:val="000000"/>
        </w:rPr>
        <w:t xml:space="preserve">Com base em soluções de mercado, foi encontrado a empresa </w:t>
      </w:r>
      <w:proofErr w:type="spellStart"/>
      <w:r>
        <w:rPr>
          <w:color w:val="000000"/>
        </w:rPr>
        <w:t>Enove</w:t>
      </w:r>
      <w:proofErr w:type="spellEnd"/>
      <w:r>
        <w:rPr>
          <w:color w:val="000000"/>
        </w:rPr>
        <w:t xml:space="preserve"> Consultoria.</w:t>
      </w:r>
      <w:r w:rsidR="00FE4C0E">
        <w:rPr>
          <w:color w:val="000000"/>
        </w:rPr>
        <w:t xml:space="preserve"> </w:t>
      </w:r>
      <w:r>
        <w:rPr>
          <w:color w:val="000000"/>
        </w:rPr>
        <w:t>“Em destaque</w:t>
      </w:r>
      <w:r w:rsidR="001D1DAD">
        <w:rPr>
          <w:color w:val="000000"/>
        </w:rPr>
        <w:t>, segue</w:t>
      </w:r>
      <w:r>
        <w:rPr>
          <w:color w:val="000000"/>
        </w:rPr>
        <w:t xml:space="preserve"> algumas opções adotadas pela empresa em relação à expansão do negócio:</w:t>
      </w:r>
      <w:commentRangeEnd w:id="15"/>
      <w:r>
        <w:commentReference w:id="15"/>
      </w:r>
    </w:p>
    <w:p w14:paraId="0000002D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Análise de dados internos da empresa para identificar o potencial de expansão.</w:t>
      </w:r>
    </w:p>
    <w:p w14:paraId="0000002E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Combinação e cruzamento de informações para ampliar as possibilidades da análise. </w:t>
      </w:r>
    </w:p>
    <w:p w14:paraId="0000002F" w14:textId="77777777" w:rsidR="00707BCB" w:rsidRDefault="00B3133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Pesquisas de Mercado que possa embasar as decisões de expansão do negócio adotada.</w:t>
      </w:r>
    </w:p>
    <w:p w14:paraId="00000030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- Mapear e monitorar os concorrentes para indicação de localizações que podem ser boas ou não para expansão” (Site </w:t>
      </w:r>
      <w:proofErr w:type="spellStart"/>
      <w:r>
        <w:rPr>
          <w:color w:val="000000"/>
          <w:highlight w:val="white"/>
        </w:rPr>
        <w:t>Enove</w:t>
      </w:r>
      <w:proofErr w:type="spellEnd"/>
      <w:r>
        <w:rPr>
          <w:color w:val="000000"/>
          <w:highlight w:val="white"/>
        </w:rPr>
        <w:t xml:space="preserve"> Consultoria, 2019).</w:t>
      </w:r>
      <w:commentRangeEnd w:id="16"/>
      <w:r w:rsidR="00DC7199">
        <w:rPr>
          <w:rStyle w:val="Refdecomentrio"/>
        </w:rPr>
        <w:commentReference w:id="16"/>
      </w:r>
    </w:p>
    <w:p w14:paraId="00000031" w14:textId="51ABFF90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Outra solução de mercado </w:t>
      </w:r>
      <w:r w:rsidR="00FF47F7">
        <w:rPr>
          <w:color w:val="000000"/>
        </w:rPr>
        <w:t>encontrada foi</w:t>
      </w:r>
      <w:r>
        <w:rPr>
          <w:color w:val="000000"/>
        </w:rPr>
        <w:t xml:space="preserve"> </w:t>
      </w:r>
      <w:r w:rsidR="00FF47F7">
        <w:rPr>
          <w:color w:val="000000"/>
        </w:rPr>
        <w:t xml:space="preserve">a empresa </w:t>
      </w:r>
      <w:proofErr w:type="spellStart"/>
      <w:r w:rsidR="00FF47F7" w:rsidRPr="00880FA6">
        <w:rPr>
          <w:i/>
          <w:iCs/>
          <w:color w:val="000000"/>
        </w:rPr>
        <w:t>Idwall</w:t>
      </w:r>
      <w:proofErr w:type="spellEnd"/>
      <w:r w:rsidR="00FF47F7">
        <w:rPr>
          <w:color w:val="000000"/>
        </w:rPr>
        <w:t xml:space="preserve">, na qual </w:t>
      </w:r>
      <w:r>
        <w:rPr>
          <w:color w:val="000000"/>
        </w:rPr>
        <w:t>realiza a</w:t>
      </w:r>
      <w:r w:rsidR="00FF47F7">
        <w:rPr>
          <w:color w:val="000000"/>
        </w:rPr>
        <w:t xml:space="preserve">nálise </w:t>
      </w:r>
      <w:r>
        <w:rPr>
          <w:color w:val="000000"/>
        </w:rPr>
        <w:t>dos dados</w:t>
      </w:r>
      <w:r w:rsidR="00FF47F7">
        <w:rPr>
          <w:color w:val="000000"/>
        </w:rPr>
        <w:t xml:space="preserve"> e </w:t>
      </w:r>
      <w:r>
        <w:rPr>
          <w:color w:val="000000"/>
        </w:rPr>
        <w:t>traça</w:t>
      </w:r>
      <w:r w:rsidR="00FF47F7">
        <w:rPr>
          <w:color w:val="000000"/>
        </w:rPr>
        <w:t xml:space="preserve"> </w:t>
      </w:r>
      <w:r>
        <w:rPr>
          <w:color w:val="000000"/>
        </w:rPr>
        <w:t xml:space="preserve">perfis de clientes através de algumas informações, como: CPF, antecedentes criminais, histórico de protestos, entre outros. </w:t>
      </w:r>
      <w:commentRangeStart w:id="17"/>
      <w:r>
        <w:rPr>
          <w:color w:val="000000"/>
        </w:rPr>
        <w:t>Através dess</w:t>
      </w:r>
      <w:r w:rsidR="00FF47F7">
        <w:rPr>
          <w:color w:val="000000"/>
        </w:rPr>
        <w:t>es perfis</w:t>
      </w:r>
      <w:r>
        <w:rPr>
          <w:color w:val="000000"/>
        </w:rPr>
        <w:t xml:space="preserve"> é possível ter um retorno se o futuro cliente será um bom ou mau pagador.</w:t>
      </w:r>
      <w:commentRangeEnd w:id="17"/>
      <w:r w:rsidR="00DC7199">
        <w:rPr>
          <w:rStyle w:val="Refdecomentrio"/>
        </w:rPr>
        <w:commentReference w:id="17"/>
      </w:r>
      <w:r w:rsidR="00FF47F7">
        <w:rPr>
          <w:color w:val="000000"/>
        </w:rPr>
        <w:t xml:space="preserve"> </w:t>
      </w:r>
      <w:commentRangeStart w:id="18"/>
      <w:r>
        <w:rPr>
          <w:color w:val="000000"/>
        </w:rPr>
        <w:t xml:space="preserve">“Nossas soluções usam </w:t>
      </w:r>
      <w:r>
        <w:rPr>
          <w:i/>
          <w:color w:val="000000"/>
        </w:rPr>
        <w:t>Machine Learning</w:t>
      </w:r>
      <w:r>
        <w:rPr>
          <w:color w:val="000000"/>
        </w:rPr>
        <w:t xml:space="preserve"> e outras soluções de ponta para fornecer aos nossos clientes </w:t>
      </w:r>
      <w:r w:rsidR="004C632D">
        <w:rPr>
          <w:color w:val="000000"/>
        </w:rPr>
        <w:t>os perfis mais assertivos para investir</w:t>
      </w:r>
      <w:r>
        <w:rPr>
          <w:color w:val="000000"/>
        </w:rPr>
        <w:t xml:space="preserve">” </w:t>
      </w:r>
      <w:commentRangeEnd w:id="18"/>
      <w:r w:rsidR="00A30D3B">
        <w:rPr>
          <w:rStyle w:val="Refdecomentrio"/>
        </w:rPr>
        <w:commentReference w:id="18"/>
      </w:r>
      <w:r>
        <w:rPr>
          <w:color w:val="000000"/>
        </w:rPr>
        <w:t xml:space="preserve">(Site </w:t>
      </w:r>
      <w:proofErr w:type="spellStart"/>
      <w:r>
        <w:rPr>
          <w:color w:val="000000"/>
        </w:rPr>
        <w:t>Idwall</w:t>
      </w:r>
      <w:proofErr w:type="spellEnd"/>
      <w:r>
        <w:rPr>
          <w:color w:val="000000"/>
        </w:rPr>
        <w:t>, 2018).</w:t>
      </w:r>
    </w:p>
    <w:p w14:paraId="00000032" w14:textId="77777777" w:rsidR="00707BCB" w:rsidRDefault="00707B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</w:p>
    <w:p w14:paraId="00000033" w14:textId="77777777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  <w:r>
        <w:rPr>
          <w:color w:val="000000"/>
        </w:rPr>
        <w:t xml:space="preserve">      </w:t>
      </w:r>
    </w:p>
    <w:p w14:paraId="00000034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Justificativa</w:t>
      </w:r>
    </w:p>
    <w:p w14:paraId="00000035" w14:textId="745EBABA" w:rsidR="00707BCB" w:rsidRDefault="00FF47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color w:val="000000"/>
        </w:rPr>
      </w:pPr>
      <w:r>
        <w:rPr>
          <w:color w:val="000000"/>
        </w:rPr>
        <w:t>Este</w:t>
      </w:r>
      <w:commentRangeStart w:id="19"/>
      <w:r w:rsidR="00B3133F">
        <w:rPr>
          <w:color w:val="000000"/>
        </w:rPr>
        <w:t xml:space="preserve"> projeto </w:t>
      </w:r>
      <w:commentRangeEnd w:id="19"/>
      <w:r w:rsidR="00A30D3B">
        <w:rPr>
          <w:rStyle w:val="Refdecomentrio"/>
        </w:rPr>
        <w:commentReference w:id="19"/>
      </w:r>
      <w:r w:rsidR="00B3133F">
        <w:rPr>
          <w:color w:val="000000"/>
        </w:rPr>
        <w:t>de pesquisa tem por motivação entregar uma solução ao nosso cliente com análises dos estados em que a Noverde não atua, assim irá fornecer um suporte à tomada de decisão da expansão territorial do negócio.</w:t>
      </w:r>
    </w:p>
    <w:p w14:paraId="00000036" w14:textId="19D72481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A justificativa de utilizar a nossa solução ao contrário das soluções de mercado é o custo que terá para a startup</w:t>
      </w:r>
      <w:sdt>
        <w:sdtPr>
          <w:tag w:val="goog_rdk_6"/>
          <w:id w:val="-690985834"/>
        </w:sdtPr>
        <w:sdtContent>
          <w:commentRangeStart w:id="20"/>
        </w:sdtContent>
      </w:sdt>
      <w:r>
        <w:rPr>
          <w:color w:val="000000"/>
        </w:rPr>
        <w:t xml:space="preserve">, a </w:t>
      </w:r>
      <w:commentRangeEnd w:id="20"/>
      <w:r>
        <w:commentReference w:id="20"/>
      </w:r>
      <w:r>
        <w:rPr>
          <w:color w:val="000000"/>
        </w:rPr>
        <w:t>Noverde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busca soluções eficientes, porém de baixo custo. </w:t>
      </w:r>
      <w:sdt>
        <w:sdtPr>
          <w:tag w:val="goog_rdk_7"/>
          <w:id w:val="-1580977844"/>
        </w:sdtPr>
        <w:sdtContent>
          <w:r w:rsidR="00470FF4">
            <w:t xml:space="preserve">Um exemplo é a ferramenta Power BI que </w:t>
          </w:r>
          <w:r w:rsidR="00D2122B">
            <w:t>será usada</w:t>
          </w:r>
          <w:r w:rsidR="00470FF4">
            <w:t xml:space="preserve"> para criação de relatórios e dashboards</w:t>
          </w:r>
          <w:r w:rsidR="001D1DAD">
            <w:t>. E</w:t>
          </w:r>
          <w:r w:rsidR="00470FF4">
            <w:t>xistem outras ferramentas para desenvolvimento de dashboards, porém</w:t>
          </w:r>
          <w:r w:rsidR="00DE6AFF">
            <w:t xml:space="preserve"> a versão gratuita do Power BI atende ao objetivo da solução proposta ao cliente.</w:t>
          </w:r>
          <w:r w:rsidR="00470FF4">
            <w:t xml:space="preserve"> </w:t>
          </w:r>
          <w:commentRangeStart w:id="21"/>
        </w:sdtContent>
      </w:sdt>
      <w:r>
        <w:rPr>
          <w:color w:val="000000"/>
        </w:rPr>
        <w:t>Outra vantagem é a questão da confiabilidade, os dados são levantados de fontes confiáveis</w:t>
      </w:r>
      <w:commentRangeEnd w:id="21"/>
      <w:r>
        <w:commentReference w:id="21"/>
      </w:r>
      <w:r>
        <w:rPr>
          <w:color w:val="000000"/>
        </w:rPr>
        <w:t>, tais como Instituto Brasileiro de Geografia e Estatística (IBGE) e Serasa Experian. Sendo assim, a solução encontrada será a mais eficiente, confiável e terá um custo baixo para a Noverde tomar decisões a fim de melhorar o seu negócio.</w:t>
      </w:r>
    </w:p>
    <w:p w14:paraId="00000037" w14:textId="77777777" w:rsidR="00707BCB" w:rsidRDefault="00B3133F">
      <w:pPr>
        <w:pStyle w:val="Ttulo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Arquitetura da Solução</w:t>
      </w:r>
    </w:p>
    <w:sdt>
      <w:sdtPr>
        <w:tag w:val="goog_rdk_13"/>
        <w:id w:val="1567993545"/>
      </w:sdtPr>
      <w:sdtContent>
        <w:p w14:paraId="00000038" w14:textId="32DC223C" w:rsidR="00707BCB" w:rsidRDefault="00B3133F">
          <w:pPr>
            <w:rPr>
              <w:del w:id="22" w:author="guilherme luis rodrigues" w:date="2019-09-21T20:21:00Z"/>
              <w:highlight w:val="magenta"/>
            </w:rPr>
          </w:pPr>
          <w:r>
            <w:t xml:space="preserve">Para que a análise seja eficaz e </w:t>
          </w:r>
          <w:sdt>
            <w:sdtPr>
              <w:tag w:val="goog_rdk_8"/>
              <w:id w:val="-995414303"/>
            </w:sdtPr>
            <w:sdtContent>
              <w:del w:id="23" w:author="guilherme luis rodrigues" w:date="2019-09-21T20:21:00Z">
                <w:r>
                  <w:delText>precisa</w:delText>
                </w:r>
              </w:del>
            </w:sdtContent>
          </w:sdt>
          <w:sdt>
            <w:sdtPr>
              <w:tag w:val="goog_rdk_9"/>
              <w:id w:val="-1087768633"/>
            </w:sdtPr>
            <w:sdtContent>
              <w:ins w:id="24" w:author="guilherme luis rodrigues" w:date="2019-09-21T20:21:00Z">
                <w:r>
                  <w:t>assertiva</w:t>
                </w:r>
              </w:ins>
            </w:sdtContent>
          </w:sdt>
          <w:sdt>
            <w:sdtPr>
              <w:tag w:val="goog_rdk_10"/>
              <w:id w:val="-41984402"/>
            </w:sdtPr>
            <w:sdtContent>
              <w:del w:id="25" w:author="guilherme luis rodrigues" w:date="2019-09-21T20:21:00Z">
                <w:r>
                  <w:delText>,</w:delText>
                </w:r>
              </w:del>
            </w:sdtContent>
          </w:sdt>
          <w:r>
            <w:t xml:space="preserve"> é preciso garantir que a arquitetura seja construída de maneira sólida e estratégica. Nesta seção, será abordada a forma como deve ser feita.</w:t>
          </w:r>
          <w:sdt>
            <w:sdtPr>
              <w:tag w:val="goog_rdk_11"/>
              <w:id w:val="159431037"/>
            </w:sdtPr>
            <w:sdtContent>
              <w:ins w:id="26" w:author="guilherme luis rodrigues" w:date="2019-09-21T20:21:00Z">
                <w:r>
                  <w:t xml:space="preserve"> </w:t>
                </w:r>
              </w:ins>
            </w:sdtContent>
          </w:sdt>
        </w:p>
      </w:sdtContent>
    </w:sdt>
    <w:p w14:paraId="00000039" w14:textId="77777777" w:rsidR="00707BCB" w:rsidRDefault="00B3133F">
      <w:r>
        <w:t xml:space="preserve">Ocorrerá a criação de um ambiente de desenvolvimento, na qual os dados serão </w:t>
      </w:r>
      <w:sdt>
        <w:sdtPr>
          <w:tag w:val="goog_rdk_14"/>
          <w:id w:val="-1132477290"/>
        </w:sdtPr>
        <w:sdtContent>
          <w:ins w:id="27" w:author="guilherme luis rodrigues" w:date="2019-09-21T20:22:00Z">
            <w:r>
              <w:t xml:space="preserve">tratados e </w:t>
            </w:r>
          </w:ins>
        </w:sdtContent>
      </w:sdt>
      <w:r>
        <w:t>utilizados em análises e testes para garantir a qualidade da arquitetura.</w:t>
      </w:r>
    </w:p>
    <w:p w14:paraId="03B5856C" w14:textId="321C8939" w:rsidR="00B3545B" w:rsidRDefault="00B3545B" w:rsidP="00B3545B">
      <w:r>
        <w:rPr>
          <w:noProof/>
        </w:rPr>
        <w:drawing>
          <wp:anchor distT="0" distB="0" distL="114300" distR="114300" simplePos="0" relativeHeight="251662336" behindDoc="1" locked="0" layoutInCell="1" allowOverlap="1" wp14:anchorId="2A523534" wp14:editId="57371F52">
            <wp:simplePos x="0" y="0"/>
            <wp:positionH relativeFrom="column">
              <wp:posOffset>-157480</wp:posOffset>
            </wp:positionH>
            <wp:positionV relativeFrom="paragraph">
              <wp:posOffset>370205</wp:posOffset>
            </wp:positionV>
            <wp:extent cx="6394450" cy="2257425"/>
            <wp:effectExtent l="0" t="0" r="6350" b="9525"/>
            <wp:wrapTight wrapText="bothSides">
              <wp:wrapPolygon edited="0">
                <wp:start x="0" y="0"/>
                <wp:lineTo x="0" y="21509"/>
                <wp:lineTo x="21557" y="21509"/>
                <wp:lineTo x="215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33F">
        <w:t>O diagrama a seguir representa a arquitetura da solução, desde o início do projeto até a sua entrega.</w:t>
      </w:r>
    </w:p>
    <w:p w14:paraId="0000003B" w14:textId="32D1ED6B" w:rsidR="00707BCB" w:rsidRDefault="00D024E0">
      <w:sdt>
        <w:sdtPr>
          <w:tag w:val="goog_rdk_16"/>
          <w:id w:val="469561761"/>
          <w:showingPlcHdr/>
        </w:sdtPr>
        <w:sdtContent>
          <w:r w:rsidR="00B3133F">
            <w:t xml:space="preserve">     </w:t>
          </w:r>
          <w:commentRangeStart w:id="28"/>
        </w:sdtContent>
      </w:sdt>
    </w:p>
    <w:commentRangeEnd w:id="28" w:displacedByCustomXml="next"/>
    <w:sdt>
      <w:sdtPr>
        <w:tag w:val="goog_rdk_18"/>
        <w:id w:val="193664661"/>
      </w:sdtPr>
      <w:sdtContent>
        <w:p w14:paraId="0000003C" w14:textId="2160E613" w:rsidR="00707BCB" w:rsidRDefault="00B3133F">
          <w:pPr>
            <w:tabs>
              <w:tab w:val="left" w:pos="2115"/>
            </w:tabs>
            <w:jc w:val="center"/>
            <w:rPr>
              <w:del w:id="29" w:author="guilherme luis rodrigues" w:date="2019-09-21T19:58:00Z"/>
              <w:b/>
              <w:sz w:val="20"/>
              <w:szCs w:val="20"/>
            </w:rPr>
          </w:pPr>
          <w:r>
            <w:commentReference w:id="28"/>
          </w:r>
          <w:r w:rsidR="00B3545B">
            <w:rPr>
              <w:b/>
              <w:sz w:val="20"/>
              <w:szCs w:val="20"/>
            </w:rPr>
            <w:t>Figura</w:t>
          </w:r>
          <w:commentRangeStart w:id="30"/>
          <w:commentRangeStart w:id="31"/>
          <w:commentRangeStart w:id="32"/>
          <w:r>
            <w:rPr>
              <w:b/>
              <w:sz w:val="20"/>
              <w:szCs w:val="20"/>
            </w:rPr>
            <w:t xml:space="preserve"> 1 - Arquitetura da Solução</w:t>
          </w:r>
          <w:commentRangeEnd w:id="30"/>
          <w:r w:rsidR="00A30D3B">
            <w:rPr>
              <w:rStyle w:val="Refdecomentrio"/>
            </w:rPr>
            <w:commentReference w:id="30"/>
          </w:r>
          <w:commentRangeEnd w:id="31"/>
          <w:commentRangeEnd w:id="32"/>
          <w:r w:rsidR="00A30D3B">
            <w:rPr>
              <w:rStyle w:val="Refdecomentrio"/>
            </w:rPr>
            <w:commentReference w:id="31"/>
          </w:r>
          <w:r w:rsidR="00A30D3B">
            <w:rPr>
              <w:rStyle w:val="Refdecomentrio"/>
            </w:rPr>
            <w:commentReference w:id="32"/>
          </w:r>
          <w:sdt>
            <w:sdtPr>
              <w:tag w:val="goog_rdk_17"/>
              <w:id w:val="2115166844"/>
              <w:showingPlcHdr/>
            </w:sdtPr>
            <w:sdtContent>
              <w:r w:rsidR="00B3545B">
                <w:t xml:space="preserve">     </w:t>
              </w:r>
            </w:sdtContent>
          </w:sdt>
        </w:p>
      </w:sdtContent>
    </w:sdt>
    <w:sdt>
      <w:sdtPr>
        <w:tag w:val="goog_rdk_21"/>
        <w:id w:val="-478616216"/>
      </w:sdtPr>
      <w:sdtContent>
        <w:p w14:paraId="0000003D" w14:textId="082B42A8" w:rsidR="00707BCB" w:rsidRPr="00707BCB" w:rsidRDefault="00D024E0">
          <w:pPr>
            <w:tabs>
              <w:tab w:val="left" w:pos="2115"/>
            </w:tabs>
            <w:jc w:val="center"/>
            <w:rPr>
              <w:ins w:id="33" w:author="guilherme luis rodrigues" w:date="2019-09-21T19:58:00Z"/>
              <w:rPrChange w:id="34" w:author="guilherme luis rodrigues" w:date="2019-09-21T19:41:00Z">
                <w:rPr>
                  <w:ins w:id="35" w:author="guilherme luis rodrigues" w:date="2019-09-21T19:58:00Z"/>
                  <w:b/>
                  <w:sz w:val="20"/>
                  <w:szCs w:val="20"/>
                </w:rPr>
              </w:rPrChange>
            </w:rPr>
            <w:pPrChange w:id="36" w:author="guilherme luis rodrigues" w:date="2019-09-21T19:41:00Z">
              <w:pPr>
                <w:tabs>
                  <w:tab w:val="left" w:pos="2115"/>
                </w:tabs>
              </w:pPr>
            </w:pPrChange>
          </w:pPr>
          <w:sdt>
            <w:sdtPr>
              <w:tag w:val="goog_rdk_20"/>
              <w:id w:val="-1794357365"/>
              <w:showingPlcHdr/>
            </w:sdtPr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24"/>
        <w:id w:val="-1862654509"/>
      </w:sdtPr>
      <w:sdtContent>
        <w:p w14:paraId="0000003E" w14:textId="77777777" w:rsidR="00707BCB" w:rsidRDefault="00D024E0">
          <w:pPr>
            <w:rPr>
              <w:del w:id="37" w:author="guilherme luis rodrigues" w:date="2019-09-21T19:58:00Z"/>
            </w:rPr>
          </w:pPr>
          <w:sdt>
            <w:sdtPr>
              <w:tag w:val="goog_rdk_23"/>
              <w:id w:val="1064214802"/>
            </w:sdtPr>
            <w:sdtContent/>
          </w:sdt>
        </w:p>
      </w:sdtContent>
    </w:sdt>
    <w:sdt>
      <w:sdtPr>
        <w:tag w:val="goog_rdk_25"/>
        <w:id w:val="1777439623"/>
        <w:showingPlcHdr/>
      </w:sdtPr>
      <w:sdtContent>
        <w:p w14:paraId="0000003F" w14:textId="3A8DF7BD" w:rsidR="00707BCB" w:rsidRDefault="00B3133F">
          <w:pPr>
            <w:jc w:val="center"/>
            <w:pPrChange w:id="38" w:author="guilherme luis rodrigues" w:date="2019-09-21T19:58:00Z">
              <w:pPr/>
            </w:pPrChange>
          </w:pPr>
          <w:r>
            <w:t xml:space="preserve">     </w:t>
          </w:r>
        </w:p>
      </w:sdtContent>
    </w:sdt>
    <w:p w14:paraId="00000040" w14:textId="4652339F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commentRangeStart w:id="39"/>
      <w:r>
        <w:t>Diagrama de Componentes</w:t>
      </w:r>
      <w:commentRangeEnd w:id="39"/>
      <w:sdt>
        <w:sdtPr>
          <w:tag w:val="goog_rdk_27"/>
          <w:id w:val="-1213422134"/>
        </w:sdtPr>
        <w:sdtContent>
          <w:ins w:id="40" w:author="guilherme luis rodrigues" w:date="2019-09-21T19:58:00Z">
            <w:r>
              <w:commentReference w:id="39"/>
            </w:r>
            <w:r>
              <w:t xml:space="preserve"> </w:t>
            </w:r>
          </w:ins>
        </w:sdtContent>
      </w:sdt>
    </w:p>
    <w:sdt>
      <w:sdtPr>
        <w:tag w:val="goog_rdk_29"/>
        <w:id w:val="-302309726"/>
      </w:sdtPr>
      <w:sdtContent>
        <w:p w14:paraId="00000041" w14:textId="7C67B8DC" w:rsidR="00707BCB" w:rsidRDefault="00B3133F">
          <w:pPr>
            <w:rPr>
              <w:del w:id="41" w:author="guilherme luis rodrigues" w:date="2019-09-21T21:33:00Z"/>
            </w:rPr>
          </w:pPr>
          <w:r>
            <w:t>A composição da solução conforme demonstrado n</w:t>
          </w:r>
          <w:r w:rsidR="00D2122B">
            <w:t>a figura 2</w:t>
          </w:r>
          <w:r>
            <w:t xml:space="preserve"> abaixo, inicia-se pela obtenção de diversos conjuntos de dados relevantes para a análise. A seguir, houve a necessidade de ter visões de análise e realizar técnicas de </w:t>
          </w:r>
          <w:r>
            <w:rPr>
              <w:i/>
            </w:rPr>
            <w:t>Data Mining</w:t>
          </w:r>
          <w:r>
            <w:t xml:space="preserve"> para o processamento das informações e criação de perfis de comparação entre as variáveis de fontes externas e de fontes internas fornecidas pelo cliente. Posteriormente, foi criado o banco de dados para </w:t>
          </w:r>
          <w:r>
            <w:lastRenderedPageBreak/>
            <w:t>armazenamento dos dados e disponibilizá-los para consultas de forma rápida e organizada. Por fim, há a criação de dashboards para auxiliar no processo decisório.</w:t>
          </w:r>
          <w:bookmarkStart w:id="42" w:name="_heading=h.2et92p0" w:colFirst="0" w:colLast="0"/>
          <w:bookmarkEnd w:id="42"/>
          <w:sdt>
            <w:sdtPr>
              <w:tag w:val="goog_rdk_28"/>
              <w:id w:val="-1881466420"/>
            </w:sdtPr>
            <w:sdtContent>
              <w:del w:id="43" w:author="guilherme luis rodrigues" w:date="2019-09-21T21:33:00Z">
                <w:r>
                  <w:delText xml:space="preserve"> </w:delText>
                </w:r>
              </w:del>
            </w:sdtContent>
          </w:sdt>
        </w:p>
      </w:sdtContent>
    </w:sdt>
    <w:sdt>
      <w:sdtPr>
        <w:tag w:val="goog_rdk_31"/>
        <w:id w:val="-2097542828"/>
      </w:sdtPr>
      <w:sdtContent>
        <w:p w14:paraId="00000042" w14:textId="7EA8EA8A" w:rsidR="00707BCB" w:rsidRDefault="00D024E0">
          <w:pPr>
            <w:rPr>
              <w:del w:id="44" w:author="guilherme luis rodrigues" w:date="2019-09-21T21:33:00Z"/>
            </w:rPr>
          </w:pPr>
          <w:sdt>
            <w:sdtPr>
              <w:tag w:val="goog_rdk_30"/>
              <w:id w:val="1829238103"/>
              <w:showingPlcHdr/>
            </w:sdtPr>
            <w:sdtContent>
              <w:r w:rsidR="003F1665">
                <w:t xml:space="preserve">     </w:t>
              </w:r>
            </w:sdtContent>
          </w:sdt>
        </w:p>
      </w:sdtContent>
    </w:sdt>
    <w:p w14:paraId="00000043" w14:textId="77777777" w:rsidR="00707BCB" w:rsidRDefault="00707BCB"/>
    <w:sdt>
      <w:sdtPr>
        <w:tag w:val="goog_rdk_34"/>
        <w:id w:val="-1969968496"/>
      </w:sdtPr>
      <w:sdtContent>
        <w:p w14:paraId="00000045" w14:textId="594114E1" w:rsidR="00707BCB" w:rsidRDefault="00D024E0">
          <w:pPr>
            <w:ind w:firstLine="0"/>
            <w:jc w:val="left"/>
            <w:rPr>
              <w:ins w:id="45" w:author="guilherme luis rodrigues" w:date="2019-09-21T21:31:00Z"/>
              <w:b/>
              <w:sz w:val="20"/>
              <w:szCs w:val="20"/>
            </w:rPr>
          </w:pPr>
          <w:sdt>
            <w:sdtPr>
              <w:tag w:val="goog_rdk_33"/>
              <w:id w:val="725340965"/>
            </w:sdtPr>
            <w:sdtContent>
              <w:del w:id="46" w:author="guilherme luis rodrigues" w:date="2019-09-21T21:31:00Z">
                <w:r w:rsidR="00B3133F">
                  <w:rPr>
                    <w:b/>
                    <w:sz w:val="20"/>
                    <w:szCs w:val="20"/>
                  </w:rPr>
                  <w:delText>Diagrama 2 - Componentes</w:delText>
                </w:r>
              </w:del>
            </w:sdtContent>
          </w:sdt>
        </w:p>
      </w:sdtContent>
    </w:sdt>
    <w:p w14:paraId="00000046" w14:textId="47B7B621" w:rsidR="00707BCB" w:rsidRDefault="00470FF4" w:rsidP="00470FF4">
      <w:pPr>
        <w:jc w:val="center"/>
      </w:pPr>
      <w:ins w:id="47" w:author="guilherme luis rodrigues" w:date="2019-09-21T21:31:00Z">
        <w:r>
          <w:rPr>
            <w:noProof/>
          </w:rPr>
          <w:drawing>
            <wp:anchor distT="0" distB="0" distL="114300" distR="114300" simplePos="0" relativeHeight="251661312" behindDoc="0" locked="0" layoutInCell="1" hidden="0" allowOverlap="1" wp14:anchorId="37D9BD94" wp14:editId="312E7E81">
              <wp:simplePos x="0" y="0"/>
              <wp:positionH relativeFrom="column">
                <wp:posOffset>223520</wp:posOffset>
              </wp:positionH>
              <wp:positionV relativeFrom="paragraph">
                <wp:posOffset>1905</wp:posOffset>
              </wp:positionV>
              <wp:extent cx="5543550" cy="4724400"/>
              <wp:effectExtent l="0" t="0" r="0" b="0"/>
              <wp:wrapSquare wrapText="bothSides" distT="0" distB="0" distL="114300" distR="114300"/>
              <wp:docPr id="7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0" cy="4724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sdt>
        <w:sdtPr>
          <w:tag w:val="goog_rdk_38"/>
          <w:id w:val="-332615146"/>
        </w:sdtPr>
        <w:sdtContent>
          <w:del w:id="48" w:author="guilherme luis rodrigues" w:date="2019-09-21T21:30:00Z">
            <w:r w:rsidR="00B3133F"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20CC66B8" wp14:editId="5C8D67F3">
                  <wp:simplePos x="0" y="0"/>
                  <wp:positionH relativeFrom="column">
                    <wp:posOffset>3</wp:posOffset>
                  </wp:positionH>
                  <wp:positionV relativeFrom="paragraph">
                    <wp:posOffset>0</wp:posOffset>
                  </wp:positionV>
                  <wp:extent cx="5762625" cy="7086600"/>
                  <wp:effectExtent l="0" t="0" r="0" b="0"/>
                  <wp:wrapSquare wrapText="bothSides" distT="0" distB="0" distL="114300" distR="114300"/>
                  <wp:docPr id="8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708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del>
        </w:sdtContent>
      </w:sdt>
      <w:sdt>
        <w:sdtPr>
          <w:tag w:val="goog_rdk_39"/>
          <w:id w:val="1327859221"/>
        </w:sdtPr>
        <w:sdtContent>
          <w:commentRangeStart w:id="49"/>
          <w:commentRangeEnd w:id="49"/>
          <w:r w:rsidR="00A30D3B">
            <w:rPr>
              <w:rStyle w:val="Refdecomentrio"/>
            </w:rPr>
            <w:commentReference w:id="49"/>
          </w:r>
          <w:r w:rsidR="00880FA6" w:rsidRPr="00880FA6">
            <w:rPr>
              <w:b/>
              <w:sz w:val="20"/>
              <w:szCs w:val="20"/>
            </w:rPr>
            <w:t xml:space="preserve"> </w:t>
          </w:r>
          <w:r w:rsidR="00880FA6">
            <w:rPr>
              <w:b/>
              <w:sz w:val="20"/>
              <w:szCs w:val="20"/>
            </w:rPr>
            <w:t>Figura 2 – Diagrama de Componentes</w:t>
          </w:r>
        </w:sdtContent>
      </w:sdt>
    </w:p>
    <w:p w14:paraId="00000047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Infraestrutura</w:t>
      </w:r>
    </w:p>
    <w:p w14:paraId="00000048" w14:textId="77777777" w:rsidR="00707BCB" w:rsidRDefault="00B3133F">
      <w:r>
        <w:t xml:space="preserve">Compactando o termo infraestrutura, </w:t>
      </w:r>
      <w:sdt>
        <w:sdtPr>
          <w:tag w:val="goog_rdk_40"/>
          <w:id w:val="858702853"/>
        </w:sdtPr>
        <w:sdtContent>
          <w:del w:id="50" w:author="MAYARA" w:date="2019-09-26T00:48:00Z">
            <w:r>
              <w:delText xml:space="preserve">podemos </w:delText>
            </w:r>
          </w:del>
        </w:sdtContent>
      </w:sdt>
      <w:sdt>
        <w:sdtPr>
          <w:tag w:val="goog_rdk_41"/>
          <w:id w:val="1765407822"/>
        </w:sdtPr>
        <w:sdtContent>
          <w:ins w:id="51" w:author="MAYARA" w:date="2019-09-26T00:48:00Z">
            <w:r>
              <w:t xml:space="preserve">é possível </w:t>
            </w:r>
          </w:ins>
        </w:sdtContent>
      </w:sdt>
      <w:r>
        <w:t xml:space="preserve">defini-lo como um </w:t>
      </w:r>
      <w:sdt>
        <w:sdtPr>
          <w:tag w:val="goog_rdk_42"/>
          <w:id w:val="-1259514147"/>
        </w:sdtPr>
        <w:sdtContent>
          <w:del w:id="52" w:author="MAYARA" w:date="2019-09-26T00:42:00Z">
            <w:r>
              <w:delText>conjunto combinado</w:delText>
            </w:r>
          </w:del>
        </w:sdtContent>
      </w:sdt>
      <w:sdt>
        <w:sdtPr>
          <w:tag w:val="goog_rdk_43"/>
          <w:id w:val="-1188667937"/>
        </w:sdtPr>
        <w:sdtContent>
          <w:ins w:id="53" w:author="MAYARA" w:date="2019-09-26T00:42:00Z">
            <w:r>
              <w:t>conjunto que inclui</w:t>
            </w:r>
          </w:ins>
        </w:sdtContent>
      </w:sdt>
      <w:sdt>
        <w:sdtPr>
          <w:tag w:val="goog_rdk_44"/>
          <w:id w:val="-1870287670"/>
        </w:sdtPr>
        <w:sdtContent>
          <w:del w:id="54" w:author="MAYARA" w:date="2019-09-26T00:43:00Z">
            <w:r>
              <w:delText xml:space="preserve"> de</w:delText>
            </w:r>
          </w:del>
        </w:sdtContent>
      </w:sdt>
      <w:r>
        <w:t xml:space="preserve"> hardware, software e rede.</w:t>
      </w:r>
    </w:p>
    <w:p w14:paraId="00000049" w14:textId="77777777" w:rsidR="00707BCB" w:rsidRDefault="00B3133F">
      <w:r>
        <w:t>Para um bom desempenho computacional e uma assertiva tomada de decisão</w:t>
      </w:r>
      <w:sdt>
        <w:sdtPr>
          <w:tag w:val="goog_rdk_45"/>
          <w:id w:val="470864174"/>
        </w:sdtPr>
        <w:sdtContent>
          <w:ins w:id="55" w:author="MAYARA" w:date="2019-09-26T00:43:00Z">
            <w:r>
              <w:t>, foi utilizado</w:t>
            </w:r>
          </w:ins>
        </w:sdtContent>
      </w:sdt>
      <w:sdt>
        <w:sdtPr>
          <w:tag w:val="goog_rdk_46"/>
          <w:id w:val="992602822"/>
        </w:sdtPr>
        <w:sdtContent>
          <w:del w:id="56" w:author="MAYARA" w:date="2019-09-26T00:43:00Z">
            <w:r>
              <w:delText xml:space="preserve"> optamos por utilizar</w:delText>
            </w:r>
          </w:del>
        </w:sdtContent>
      </w:sdt>
      <w:r>
        <w:t xml:space="preserve"> uma infraestrutura avançada nos quesitos: sistema operacional, velocidade, segurança, estabilidade e disponibilidade, através da computação em nuvem.</w:t>
      </w:r>
    </w:p>
    <w:sdt>
      <w:sdtPr>
        <w:tag w:val="goog_rdk_58"/>
        <w:id w:val="-191536352"/>
      </w:sdtPr>
      <w:sdtContent>
        <w:p w14:paraId="0000004A" w14:textId="53C1206A" w:rsidR="00707BCB" w:rsidRDefault="00D024E0">
          <w:pPr>
            <w:rPr>
              <w:ins w:id="57" w:author="guilherme luis rodrigues" w:date="2019-09-21T22:12:00Z"/>
            </w:rPr>
          </w:pPr>
          <w:sdt>
            <w:sdtPr>
              <w:tag w:val="goog_rdk_47"/>
              <w:id w:val="684335714"/>
              <w:showingPlcHdr/>
            </w:sdtPr>
            <w:sdtContent>
              <w:r w:rsidR="00880FA6">
                <w:t xml:space="preserve">     </w:t>
              </w:r>
              <w:commentRangeStart w:id="58"/>
            </w:sdtContent>
          </w:sdt>
          <w:r w:rsidR="00B3133F">
            <w:t>Dos serviços disponíveis no mercado</w:t>
          </w:r>
          <w:sdt>
            <w:sdtPr>
              <w:tag w:val="goog_rdk_48"/>
              <w:id w:val="1465229998"/>
            </w:sdtPr>
            <w:sdtContent>
              <w:ins w:id="59" w:author="MAYARA" w:date="2019-09-26T00:43:00Z">
                <w:r w:rsidR="00B3133F">
                  <w:t>, foi utilizado o</w:t>
                </w:r>
              </w:ins>
            </w:sdtContent>
          </w:sdt>
          <w:sdt>
            <w:sdtPr>
              <w:tag w:val="goog_rdk_49"/>
              <w:id w:val="1235202922"/>
            </w:sdtPr>
            <w:sdtContent>
              <w:del w:id="60" w:author="MAYARA" w:date="2019-09-26T00:43:00Z">
                <w:r w:rsidR="00B3133F">
                  <w:delText xml:space="preserve"> escolhemos utilizar o </w:delText>
                </w:r>
              </w:del>
            </w:sdtContent>
          </w:sdt>
          <w:sdt>
            <w:sdtPr>
              <w:tag w:val="goog_rdk_50"/>
              <w:id w:val="1492524781"/>
            </w:sdtPr>
            <w:sdtContent>
              <w:ins w:id="61" w:author="MAYARA" w:date="2019-09-26T00:44:00Z">
                <w:r w:rsidR="00B3133F">
                  <w:t xml:space="preserve"> </w:t>
                </w:r>
              </w:ins>
            </w:sdtContent>
          </w:sdt>
          <w:r w:rsidR="00B3133F">
            <w:t xml:space="preserve">modelo Software as a Service (SaaS) da </w:t>
          </w:r>
          <w:proofErr w:type="spellStart"/>
          <w:r w:rsidR="00B3133F">
            <w:t>Amazon</w:t>
          </w:r>
          <w:proofErr w:type="spellEnd"/>
          <w:r w:rsidR="00B3133F">
            <w:t xml:space="preserve"> AWS. </w:t>
          </w:r>
          <w:sdt>
            <w:sdtPr>
              <w:tag w:val="goog_rdk_51"/>
              <w:id w:val="-1261671883"/>
            </w:sdtPr>
            <w:sdtContent>
              <w:ins w:id="62" w:author="guilherme luis rodrigues" w:date="2019-09-21T22:12:00Z">
                <w:r w:rsidR="00B3133F">
                  <w:t>"Na maioria dos casos, as pessoas que escolhem esse tipo de computação em nuvem estão se referindo às aplicações de usuário final. Um exemplo comum de aplicação do SaaS é o webmail, no qual você pode enviar e receber e-mails sem precisar gerenciar recursos adicionais para o produto de e-mail ou manter os servidores e sistemas operacionais no qual o programa de e-mail está sendo executado"</w:t>
                </w:r>
              </w:ins>
            </w:sdtContent>
          </w:sdt>
          <w:sdt>
            <w:sdtPr>
              <w:tag w:val="goog_rdk_52"/>
              <w:id w:val="-801689004"/>
            </w:sdtPr>
            <w:sdtContent>
              <w:ins w:id="63" w:author="MAYARA" w:date="2019-09-26T00:44:00Z">
                <w:r w:rsidR="00B3133F">
                  <w:t xml:space="preserve"> </w:t>
                </w:r>
              </w:ins>
            </w:sdtContent>
          </w:sdt>
          <w:sdt>
            <w:sdtPr>
              <w:tag w:val="goog_rdk_53"/>
              <w:id w:val="104858271"/>
            </w:sdtPr>
            <w:sdtContent>
              <w:ins w:id="64" w:author="guilherme luis rodrigues" w:date="2019-09-21T22:12:00Z">
                <w:r w:rsidR="00B3133F">
                  <w:t>(Site</w:t>
                </w:r>
              </w:ins>
              <w:customXmlInsRangeStart w:id="65" w:author="guilherme luis rodrigues" w:date="2019-09-21T22:12:00Z"/>
              <w:sdt>
                <w:sdtPr>
                  <w:tag w:val="goog_rdk_54"/>
                  <w:id w:val="610783439"/>
                </w:sdtPr>
                <w:sdtContent>
                  <w:customXmlInsRangeEnd w:id="65"/>
                  <w:ins w:id="66" w:author="guilherme luis rodrigues" w:date="2019-09-21T22:12:00Z">
                    <w:del w:id="67" w:author="MAYARA" w:date="2019-09-26T00:44:00Z">
                      <w:r w:rsidR="00B3133F">
                        <w:delText xml:space="preserve"> da</w:delText>
                      </w:r>
                    </w:del>
                  </w:ins>
                  <w:customXmlInsRangeStart w:id="68" w:author="guilherme luis rodrigues" w:date="2019-09-21T22:12:00Z"/>
                </w:sdtContent>
              </w:sdt>
              <w:customXmlInsRangeEnd w:id="68"/>
              <w:ins w:id="69" w:author="guilherme luis rodrigues" w:date="2019-09-21T22:12:00Z">
                <w:r w:rsidR="00B3133F">
                  <w:t xml:space="preserve"> </w:t>
                </w:r>
                <w:proofErr w:type="spellStart"/>
                <w:r w:rsidR="00B3133F">
                  <w:t>Amazon</w:t>
                </w:r>
                <w:proofErr w:type="spellEnd"/>
                <w:r w:rsidR="00B3133F">
                  <w:t>, 2019)</w:t>
                </w:r>
              </w:ins>
            </w:sdtContent>
          </w:sdt>
          <w:sdt>
            <w:sdtPr>
              <w:tag w:val="goog_rdk_55"/>
              <w:id w:val="-910235339"/>
            </w:sdtPr>
            <w:sdtContent>
              <w:ins w:id="70" w:author="MAYARA" w:date="2019-09-26T00:45:00Z">
                <w:r w:rsidR="00B3133F">
                  <w:t>.</w:t>
                </w:r>
              </w:ins>
            </w:sdtContent>
          </w:sdt>
          <w:sdt>
            <w:sdtPr>
              <w:tag w:val="goog_rdk_56"/>
              <w:id w:val="1679608808"/>
            </w:sdtPr>
            <w:sdtContent>
              <w:customXmlInsRangeStart w:id="71" w:author="guilherme luis rodrigues" w:date="2019-09-21T22:12:00Z"/>
              <w:sdt>
                <w:sdtPr>
                  <w:tag w:val="goog_rdk_57"/>
                  <w:id w:val="-130100678"/>
                </w:sdtPr>
                <w:sdtContent>
                  <w:customXmlInsRangeEnd w:id="71"/>
                  <w:ins w:id="72" w:author="guilherme luis rodrigues" w:date="2019-09-21T22:12:00Z">
                    <w:del w:id="73" w:author="MAYARA" w:date="2019-09-26T00:44:00Z">
                      <w:r w:rsidR="00B3133F">
                        <w:delText xml:space="preserve">. </w:delText>
                      </w:r>
                    </w:del>
                  </w:ins>
                  <w:customXmlInsRangeStart w:id="74" w:author="guilherme luis rodrigues" w:date="2019-09-21T22:12:00Z"/>
                </w:sdtContent>
              </w:sdt>
              <w:customXmlInsRangeEnd w:id="74"/>
            </w:sdtContent>
          </w:sdt>
        </w:p>
      </w:sdtContent>
    </w:sdt>
    <w:sdt>
      <w:sdtPr>
        <w:tag w:val="goog_rdk_62"/>
        <w:id w:val="1801266447"/>
      </w:sdtPr>
      <w:sdtContent>
        <w:p w14:paraId="0000004B" w14:textId="77777777" w:rsidR="00707BCB" w:rsidRDefault="00B3133F">
          <w:pPr>
            <w:rPr>
              <w:del w:id="75" w:author="guilherme luis rodrigues" w:date="2019-09-21T22:15:00Z"/>
            </w:rPr>
          </w:pPr>
          <w:r>
            <w:t xml:space="preserve">O provedor terceirizado hospeda hardware, software, servidores, armazenamento e outros componentes de infraestrutura e permite que os usuários acessem as cargas de trabalho hospedadas do provedor, além de </w:t>
          </w:r>
          <w:sdt>
            <w:sdtPr>
              <w:tag w:val="goog_rdk_59"/>
              <w:id w:val="448750584"/>
            </w:sdtPr>
            <w:sdtContent>
              <w:del w:id="76" w:author="MAYARA" w:date="2019-09-26T00:45:00Z">
                <w:r>
                  <w:delText>ter custo zero</w:delText>
                </w:r>
              </w:del>
            </w:sdtContent>
          </w:sdt>
          <w:sdt>
            <w:sdtPr>
              <w:tag w:val="goog_rdk_60"/>
              <w:id w:val="-2026932791"/>
            </w:sdtPr>
            <w:sdtContent>
              <w:ins w:id="77" w:author="MAYARA" w:date="2019-09-26T00:45:00Z">
                <w:r>
                  <w:t>não ter custo</w:t>
                </w:r>
              </w:ins>
            </w:sdtContent>
          </w:sdt>
          <w:r>
            <w:t xml:space="preserve"> enquanto a instância estiver desligada. </w:t>
          </w:r>
          <w:commentRangeEnd w:id="58"/>
          <w:sdt>
            <w:sdtPr>
              <w:tag w:val="goog_rdk_61"/>
              <w:id w:val="-82847820"/>
            </w:sdtPr>
            <w:sdtContent>
              <w:del w:id="78" w:author="guilherme luis rodrigues" w:date="2019-09-21T22:15:00Z">
                <w:r>
                  <w:commentReference w:id="58"/>
                </w:r>
              </w:del>
            </w:sdtContent>
          </w:sdt>
        </w:p>
      </w:sdtContent>
    </w:sdt>
    <w:p w14:paraId="0000004C" w14:textId="375ACA67" w:rsidR="00707BCB" w:rsidRDefault="00B3133F">
      <w:r>
        <w:t xml:space="preserve">Dessa maneira, em vez de implantar e manter essas cargas de trabalho localmente os usuários </w:t>
      </w:r>
      <w:r>
        <w:lastRenderedPageBreak/>
        <w:t>podem, por exemplo: empregar cargas de trabalho SaaS para bancos de dados, aplicativos analíticos e suítes de produtividade de escritório.</w:t>
      </w:r>
      <w:r w:rsidR="006509AA">
        <w:t>’</w:t>
      </w:r>
    </w:p>
    <w:p w14:paraId="0000004D" w14:textId="77777777" w:rsidR="00707BCB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Tecnologias Utilizadas</w:t>
      </w:r>
    </w:p>
    <w:sdt>
      <w:sdtPr>
        <w:tag w:val="goog_rdk_69"/>
        <w:id w:val="-677108429"/>
      </w:sdtPr>
      <w:sdtContent>
        <w:p w14:paraId="0000004E" w14:textId="313AA339" w:rsidR="00707BCB" w:rsidRDefault="00D024E0">
          <w:pPr>
            <w:rPr>
              <w:ins w:id="79" w:author="MAYARA" w:date="2019-09-26T11:25:00Z"/>
            </w:rPr>
          </w:pPr>
          <w:sdt>
            <w:sdtPr>
              <w:tag w:val="goog_rdk_64"/>
              <w:id w:val="-87008599"/>
            </w:sdtPr>
            <w:sdtContent>
              <w:del w:id="80" w:author="MAYARA" w:date="2019-09-26T00:51:00Z">
                <w:r w:rsidR="00B3133F">
                  <w:delText xml:space="preserve">Foi realizada </w:delText>
                </w:r>
              </w:del>
            </w:sdtContent>
          </w:sdt>
          <w:sdt>
            <w:sdtPr>
              <w:tag w:val="goog_rdk_65"/>
              <w:id w:val="1631129045"/>
            </w:sdtPr>
            <w:sdtContent>
              <w:ins w:id="81" w:author="MAYARA" w:date="2019-09-26T00:51:00Z">
                <w:r w:rsidR="00B3133F">
                  <w:t xml:space="preserve">De acordo com a análise de tecnologias atuais, </w:t>
                </w:r>
              </w:ins>
            </w:sdtContent>
          </w:sdt>
          <w:sdt>
            <w:sdtPr>
              <w:tag w:val="goog_rdk_66"/>
              <w:id w:val="-409386350"/>
            </w:sdtPr>
            <w:sdtContent>
              <w:del w:id="82" w:author="MAYARA" w:date="2019-09-26T00:51:00Z">
                <w:r w:rsidR="00B3133F">
                  <w:delText>análise para</w:delText>
                </w:r>
              </w:del>
            </w:sdtContent>
          </w:sdt>
          <w:sdt>
            <w:sdtPr>
              <w:tag w:val="goog_rdk_67"/>
              <w:id w:val="930540969"/>
            </w:sdtPr>
            <w:sdtContent>
              <w:ins w:id="83" w:author="MAYARA" w:date="2019-09-26T00:51:00Z">
                <w:r w:rsidR="00B3133F">
                  <w:t>foi realizada a</w:t>
                </w:r>
              </w:ins>
            </w:sdtContent>
          </w:sdt>
          <w:r w:rsidR="00B3133F">
            <w:t xml:space="preserve"> escolha de tecnologias adequadas para o andamento do projeto, conforme tabela abaixo:</w:t>
          </w:r>
          <w:sdt>
            <w:sdtPr>
              <w:tag w:val="goog_rdk_68"/>
              <w:id w:val="-541903194"/>
              <w:showingPlcHdr/>
            </w:sdtPr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71"/>
        <w:id w:val="-377559364"/>
      </w:sdtPr>
      <w:sdtContent>
        <w:p w14:paraId="0000004F" w14:textId="285AA092" w:rsidR="00707BCB" w:rsidRDefault="00D024E0">
          <w:pPr>
            <w:rPr>
              <w:ins w:id="84" w:author="MAYARA" w:date="2019-09-26T11:25:00Z"/>
            </w:rPr>
          </w:pPr>
          <w:sdt>
            <w:sdtPr>
              <w:tag w:val="goog_rdk_70"/>
              <w:id w:val="1490984329"/>
              <w:showingPlcHdr/>
            </w:sdtPr>
            <w:sdtContent>
              <w:r w:rsidR="00B3133F">
                <w:t xml:space="preserve">     </w:t>
              </w:r>
            </w:sdtContent>
          </w:sdt>
        </w:p>
      </w:sdtContent>
    </w:sdt>
    <w:sdt>
      <w:sdtPr>
        <w:tag w:val="goog_rdk_73"/>
        <w:id w:val="558061941"/>
      </w:sdtPr>
      <w:sdtContent>
        <w:p w14:paraId="00000050" w14:textId="77777777" w:rsidR="00707BCB" w:rsidRPr="00707BCB" w:rsidRDefault="00D024E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142"/>
            <w:rPr>
              <w:rPrChange w:id="85" w:author="MAYARA" w:date="2019-09-26T11:28:00Z">
                <w:rPr>
                  <w:b/>
                  <w:color w:val="000000"/>
                  <w:sz w:val="20"/>
                  <w:szCs w:val="20"/>
                </w:rPr>
              </w:rPrChange>
            </w:rPr>
            <w:pPrChange w:id="86" w:author="MAYARA" w:date="2019-09-26T11:28:00Z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firstLine="0"/>
              </w:pPr>
            </w:pPrChange>
          </w:pPr>
          <w:sdt>
            <w:sdtPr>
              <w:tag w:val="goog_rdk_72"/>
              <w:id w:val="604394064"/>
            </w:sdtPr>
            <w:sdtContent>
              <w:ins w:id="87" w:author="MAYARA" w:date="2019-09-26T11:25:00Z">
                <w:r w:rsidR="00B3133F">
                  <w:rPr>
                    <w:b/>
                    <w:color w:val="000000"/>
                    <w:sz w:val="20"/>
                    <w:szCs w:val="20"/>
                  </w:rPr>
                  <w:t>Tabela 1 – Tecnologias Utilizadas</w:t>
                </w:r>
              </w:ins>
            </w:sdtContent>
          </w:sdt>
        </w:p>
      </w:sdtContent>
    </w:sdt>
    <w:sdt>
      <w:sdtPr>
        <w:tag w:val="goog_rdk_165"/>
        <w:id w:val="420063666"/>
      </w:sdtPr>
      <w:sdtContent>
        <w:tbl>
          <w:tblPr>
            <w:tblStyle w:val="a0"/>
            <w:tblW w:w="0" w:type="auto"/>
            <w:tblInd w:w="232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  <w:tblPrChange w:id="88" w:author="MAYARA" w:date="2019-09-26T11:28:00Z">
              <w:tblPr>
                <w:tblStyle w:val="a0"/>
                <w:tblW w:w="0" w:type="nil"/>
                <w:tblInd w:w="0" w:type="dxa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  <w:tblLayout w:type="fixed"/>
                <w:tblLook w:val="0600" w:firstRow="0" w:lastRow="0" w:firstColumn="0" w:lastColumn="0" w:noHBand="1" w:noVBand="1"/>
              </w:tblPr>
            </w:tblPrChange>
          </w:tblPr>
          <w:tblGrid>
            <w:gridCol w:w="3023"/>
            <w:gridCol w:w="3023"/>
            <w:gridCol w:w="3023"/>
            <w:tblGridChange w:id="89">
              <w:tblGrid>
                <w:gridCol w:w="3023"/>
                <w:gridCol w:w="3023"/>
                <w:gridCol w:w="3023"/>
              </w:tblGrid>
            </w:tblGridChange>
          </w:tblGrid>
          <w:sdt>
            <w:sdtPr>
              <w:tag w:val="goog_rdk_75"/>
              <w:id w:val="-432204272"/>
            </w:sdtPr>
            <w:sdtContent>
              <w:tr w:rsidR="00707BCB" w14:paraId="097F48F8" w14:textId="77777777" w:rsidTr="00707BCB">
                <w:trPr>
                  <w:ins w:id="90" w:author="MAYARA" w:date="2019-09-26T11:25:00Z"/>
                </w:trPr>
                <w:sdt>
                  <w:sdtPr>
                    <w:tag w:val="goog_rdk_76"/>
                    <w:id w:val="-115529265"/>
                  </w:sdtPr>
                  <w:sdtContent>
                    <w:tc>
                      <w:tcPr>
                        <w:tcW w:w="3023" w:type="dxa"/>
                        <w:shd w:val="clear" w:color="auto" w:fill="D9D9D9"/>
                        <w:tcPrChange w:id="91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78"/>
                          <w:id w:val="1053731420"/>
                        </w:sdtPr>
                        <w:sdtContent>
                          <w:p w14:paraId="00000051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92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77"/>
                                <w:id w:val="1160735582"/>
                              </w:sdtPr>
                              <w:sdtContent>
                                <w:ins w:id="93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Tecnologia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79"/>
                    <w:id w:val="-1461560895"/>
                  </w:sdtPr>
                  <w:sdtContent>
                    <w:tc>
                      <w:tcPr>
                        <w:tcW w:w="3023" w:type="dxa"/>
                        <w:shd w:val="clear" w:color="auto" w:fill="D9D9D9"/>
                        <w:tcPrChange w:id="94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1"/>
                          <w:id w:val="-335310801"/>
                        </w:sdtPr>
                        <w:sdtContent>
                          <w:p w14:paraId="00000052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95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80"/>
                                <w:id w:val="940265516"/>
                              </w:sdtPr>
                              <w:sdtContent>
                                <w:ins w:id="96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Camada/Subsistema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82"/>
                    <w:id w:val="424385810"/>
                  </w:sdtPr>
                  <w:sdtContent>
                    <w:tc>
                      <w:tcPr>
                        <w:tcW w:w="3023" w:type="dxa"/>
                        <w:shd w:val="clear" w:color="auto" w:fill="D9D9D9"/>
                        <w:tcPrChange w:id="97" w:author="MAYARA" w:date="2019-09-26T11:28:00Z">
                          <w:tcPr>
                            <w:tcW w:w="0" w:type="auto"/>
                            <w:shd w:val="clear" w:color="auto" w:fill="D9D9D9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4"/>
                          <w:id w:val="-108968713"/>
                        </w:sdtPr>
                        <w:sdtContent>
                          <w:p w14:paraId="00000053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98" w:author="MAYARA" w:date="2019-09-26T11:25:00Z"/>
                                <w:b/>
                              </w:rPr>
                            </w:pPr>
                            <w:sdt>
                              <w:sdtPr>
                                <w:tag w:val="goog_rdk_83"/>
                                <w:id w:val="-2043345164"/>
                              </w:sdtPr>
                              <w:sdtContent>
                                <w:ins w:id="99" w:author="MAYARA" w:date="2019-09-26T11:25:00Z">
                                  <w:r w:rsidR="00B3133F">
                                    <w:rPr>
                                      <w:b/>
                                    </w:rPr>
                                    <w:t>Justificativa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85"/>
              <w:id w:val="895781796"/>
            </w:sdtPr>
            <w:sdtContent>
              <w:tr w:rsidR="00707BCB" w14:paraId="67509D60" w14:textId="77777777" w:rsidTr="00707BCB">
                <w:trPr>
                  <w:ins w:id="100" w:author="MAYARA" w:date="2019-09-26T11:25:00Z"/>
                </w:trPr>
                <w:sdt>
                  <w:sdtPr>
                    <w:tag w:val="goog_rdk_86"/>
                    <w:id w:val="-480159572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0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88"/>
                          <w:id w:val="-1312322375"/>
                        </w:sdtPr>
                        <w:sdtContent>
                          <w:p w14:paraId="00000054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02" w:author="MAYARA" w:date="2019-09-26T11:25:00Z"/>
                              </w:rPr>
                            </w:pPr>
                            <w:sdt>
                              <w:sdtPr>
                                <w:tag w:val="goog_rdk_87"/>
                                <w:id w:val="-1378541009"/>
                              </w:sdtPr>
                              <w:sdtContent>
                                <w:proofErr w:type="spellStart"/>
                                <w:ins w:id="103" w:author="MAYARA" w:date="2019-09-26T11:25:00Z">
                                  <w:r w:rsidR="00B3133F">
                                    <w:t>Trello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89"/>
                    <w:id w:val="-107319572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04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1"/>
                          <w:id w:val="93905116"/>
                        </w:sdtPr>
                        <w:sdtContent>
                          <w:p w14:paraId="00000055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05" w:author="MAYARA" w:date="2019-09-26T11:25:00Z"/>
                              </w:rPr>
                            </w:pPr>
                            <w:sdt>
                              <w:sdtPr>
                                <w:tag w:val="goog_rdk_90"/>
                                <w:id w:val="515051052"/>
                              </w:sdtPr>
                              <w:sdtContent>
                                <w:ins w:id="106" w:author="MAYARA" w:date="2019-09-26T11:25:00Z">
                                  <w:r w:rsidR="00B3133F">
                                    <w:t>Planejamento/Aplicativo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92"/>
                    <w:id w:val="-465511935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07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4"/>
                          <w:id w:val="2044853087"/>
                        </w:sdtPr>
                        <w:sdtContent>
                          <w:p w14:paraId="00000056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08" w:author="MAYARA" w:date="2019-09-26T11:25:00Z"/>
                              </w:rPr>
                            </w:pPr>
                            <w:sdt>
                              <w:sdtPr>
                                <w:tag w:val="goog_rdk_93"/>
                                <w:id w:val="-1002125569"/>
                              </w:sdtPr>
                              <w:sdtContent>
                                <w:ins w:id="109" w:author="MAYARA" w:date="2019-09-26T11:25:00Z">
                                  <w:r w:rsidR="00B3133F">
                                    <w:t>Ferramenta de gerenciamento de tarefas e armazenamento dos arquivos para facilitar o acesso à informação.</w:t>
                                  </w:r>
                                  <w:r w:rsidR="00B3133F">
                                    <w:br/>
                                    <w:t>Necessário para distribuir as atividades entre os membros do projeto.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95"/>
              <w:id w:val="-1322034869"/>
            </w:sdtPr>
            <w:sdtContent>
              <w:tr w:rsidR="00707BCB" w14:paraId="2324DF60" w14:textId="77777777" w:rsidTr="00707BCB">
                <w:trPr>
                  <w:ins w:id="110" w:author="MAYARA" w:date="2019-09-26T11:25:00Z"/>
                </w:trPr>
                <w:sdt>
                  <w:sdtPr>
                    <w:tag w:val="goog_rdk_96"/>
                    <w:id w:val="-1478214842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1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98"/>
                          <w:id w:val="1787848754"/>
                        </w:sdtPr>
                        <w:sdtContent>
                          <w:p w14:paraId="00000057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12" w:author="MAYARA" w:date="2019-09-26T11:25:00Z"/>
                              </w:rPr>
                            </w:pPr>
                            <w:sdt>
                              <w:sdtPr>
                                <w:tag w:val="goog_rdk_97"/>
                                <w:id w:val="-2130302939"/>
                              </w:sdtPr>
                              <w:sdtContent>
                                <w:ins w:id="113" w:author="MAYARA" w:date="2019-09-26T11:25:00Z">
                                  <w:r w:rsidR="00B3133F">
                                    <w:t>Excel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99"/>
                    <w:id w:val="1856073005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14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1"/>
                          <w:id w:val="-829748532"/>
                        </w:sdtPr>
                        <w:sdtContent>
                          <w:p w14:paraId="00000058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15" w:author="MAYARA" w:date="2019-09-26T11:25:00Z"/>
                              </w:rPr>
                            </w:pPr>
                            <w:sdt>
                              <w:sdtPr>
                                <w:tag w:val="goog_rdk_100"/>
                                <w:id w:val="1016964475"/>
                              </w:sdtPr>
                              <w:sdtContent>
                                <w:ins w:id="116" w:author="MAYARA" w:date="2019-09-26T11:25:00Z">
                                  <w:r w:rsidR="00B3133F">
                                    <w:t>Arquivos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02"/>
                    <w:id w:val="1521821278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17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4"/>
                          <w:id w:val="-299465694"/>
                        </w:sdtPr>
                        <w:sdtContent>
                          <w:p w14:paraId="00000059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18" w:author="MAYARA" w:date="2019-09-26T11:25:00Z"/>
                              </w:rPr>
                            </w:pPr>
                            <w:sdt>
                              <w:sdtPr>
                                <w:tag w:val="goog_rdk_103"/>
                                <w:id w:val="-1497798924"/>
                              </w:sdtPr>
                              <w:sdtContent>
                                <w:ins w:id="119" w:author="MAYARA" w:date="2019-09-26T11:25:00Z">
                                  <w:r w:rsidR="00B3133F">
                                    <w:t xml:space="preserve">Ferramenta para edição de planilhas. Arquivos extraídos de fontes externas vêm com o formato </w:t>
                                  </w:r>
                                  <w:proofErr w:type="spellStart"/>
                                  <w:r w:rsidR="00B3133F">
                                    <w:t>csv</w:t>
                                  </w:r>
                                  <w:proofErr w:type="spellEnd"/>
                                  <w:r w:rsidR="00B3133F">
                                    <w:t xml:space="preserve">, </w:t>
                                  </w:r>
                                  <w:proofErr w:type="spellStart"/>
                                  <w:r w:rsidR="00B3133F">
                                    <w:t>xlsx</w:t>
                                  </w:r>
                                  <w:proofErr w:type="spellEnd"/>
                                  <w:r w:rsidR="00B3133F">
                                    <w:t xml:space="preserve"> suportado por esta ferramenta.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05"/>
              <w:id w:val="-1027021149"/>
            </w:sdtPr>
            <w:sdtContent>
              <w:tr w:rsidR="00707BCB" w14:paraId="7B2BFBB8" w14:textId="77777777" w:rsidTr="00707BCB">
                <w:trPr>
                  <w:ins w:id="120" w:author="MAYARA" w:date="2019-09-26T11:25:00Z"/>
                </w:trPr>
                <w:sdt>
                  <w:sdtPr>
                    <w:tag w:val="goog_rdk_106"/>
                    <w:id w:val="-84301506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2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08"/>
                          <w:id w:val="-1029179464"/>
                        </w:sdtPr>
                        <w:sdtContent>
                          <w:p w14:paraId="0000005A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22" w:author="MAYARA" w:date="2019-09-26T11:25:00Z"/>
                              </w:rPr>
                            </w:pPr>
                            <w:sdt>
                              <w:sdtPr>
                                <w:tag w:val="goog_rdk_107"/>
                                <w:id w:val="-702323529"/>
                              </w:sdtPr>
                              <w:sdtContent>
                                <w:proofErr w:type="spellStart"/>
                                <w:ins w:id="123" w:author="MAYARA" w:date="2019-09-26T11:25:00Z">
                                  <w:r w:rsidR="00B3133F">
                                    <w:t>Jupyter</w:t>
                                  </w:r>
                                  <w:proofErr w:type="spellEnd"/>
                                  <w:r w:rsidR="00B3133F">
                                    <w:t xml:space="preserve"> Notebook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09"/>
                    <w:id w:val="-1040746932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24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1"/>
                          <w:id w:val="-2022468510"/>
                        </w:sdtPr>
                        <w:sdtContent>
                          <w:p w14:paraId="0000005B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25" w:author="MAYARA" w:date="2019-09-26T11:25:00Z"/>
                              </w:rPr>
                            </w:pPr>
                            <w:sdt>
                              <w:sdtPr>
                                <w:tag w:val="goog_rdk_110"/>
                                <w:id w:val="1362164826"/>
                              </w:sdtPr>
                              <w:sdtContent>
                                <w:ins w:id="126" w:author="MAYARA" w:date="2019-09-26T11:25:00Z">
                                  <w:r w:rsidR="00B3133F">
                                    <w:t>Aplicação/Ambiente Web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12"/>
                    <w:id w:val="-1933352074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27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4"/>
                          <w:id w:val="-2096699433"/>
                        </w:sdtPr>
                        <w:sdtContent>
                          <w:p w14:paraId="0000005C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28" w:author="MAYARA" w:date="2019-09-26T11:25:00Z"/>
                              </w:rPr>
                            </w:pPr>
                            <w:sdt>
                              <w:sdtPr>
                                <w:tag w:val="goog_rdk_113"/>
                                <w:id w:val="-1705323086"/>
                              </w:sdtPr>
                              <w:sdtContent>
                                <w:ins w:id="129" w:author="MAYARA" w:date="2019-09-26T11:25:00Z">
                                  <w:r w:rsidR="00B3133F">
                                    <w:t>Necessário para tratamento e análises dos dados para criação de modelo.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15"/>
              <w:id w:val="-979149717"/>
            </w:sdtPr>
            <w:sdtContent>
              <w:tr w:rsidR="00707BCB" w14:paraId="5072E542" w14:textId="77777777" w:rsidTr="00707BCB">
                <w:trPr>
                  <w:ins w:id="130" w:author="MAYARA" w:date="2019-09-26T11:25:00Z"/>
                </w:trPr>
                <w:sdt>
                  <w:sdtPr>
                    <w:tag w:val="goog_rdk_116"/>
                    <w:id w:val="148181161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3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18"/>
                          <w:id w:val="-914170248"/>
                        </w:sdtPr>
                        <w:sdtContent>
                          <w:p w14:paraId="0000005D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32" w:author="MAYARA" w:date="2019-09-26T11:25:00Z"/>
                              </w:rPr>
                            </w:pPr>
                            <w:sdt>
                              <w:sdtPr>
                                <w:tag w:val="goog_rdk_117"/>
                                <w:id w:val="1806044361"/>
                              </w:sdtPr>
                              <w:sdtContent>
                                <w:ins w:id="133" w:author="MAYARA" w:date="2019-09-26T11:25:00Z">
                                  <w:r w:rsidR="00B3133F">
                                    <w:t>Python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19"/>
                    <w:id w:val="77336690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34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1"/>
                          <w:id w:val="-1696683760"/>
                        </w:sdtPr>
                        <w:sdtContent>
                          <w:p w14:paraId="0000005E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35" w:author="MAYARA" w:date="2019-09-26T11:25:00Z"/>
                              </w:rPr>
                            </w:pPr>
                            <w:sdt>
                              <w:sdtPr>
                                <w:tag w:val="goog_rdk_120"/>
                                <w:id w:val="1731651550"/>
                              </w:sdtPr>
                              <w:sdtContent>
                                <w:ins w:id="136" w:author="MAYARA" w:date="2019-09-26T11:25:00Z">
                                  <w:r w:rsidR="00B3133F">
                                    <w:t>Desenvolvimento/ Linguagem de Programação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22"/>
                    <w:id w:val="-309714579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37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4"/>
                          <w:id w:val="2120955078"/>
                        </w:sdtPr>
                        <w:sdtContent>
                          <w:p w14:paraId="0000005F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38" w:author="MAYARA" w:date="2019-09-26T11:25:00Z"/>
                              </w:rPr>
                            </w:pPr>
                            <w:sdt>
                              <w:sdtPr>
                                <w:tag w:val="goog_rdk_123"/>
                                <w:id w:val="1074632476"/>
                              </w:sdtPr>
                              <w:sdtContent>
                                <w:ins w:id="139" w:author="MAYARA" w:date="2019-09-26T11:25:00Z">
                                  <w:r w:rsidR="00B3133F">
                                    <w:t xml:space="preserve">Linguagem utilizada no </w:t>
                                  </w:r>
                                  <w:proofErr w:type="spellStart"/>
                                  <w:r w:rsidR="00B3133F">
                                    <w:t>Jupyter</w:t>
                                  </w:r>
                                  <w:proofErr w:type="spellEnd"/>
                                  <w:r w:rsidR="00B3133F">
                                    <w:t xml:space="preserve"> Notebook para realização das análises de dados.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25"/>
              <w:id w:val="1798647759"/>
            </w:sdtPr>
            <w:sdtContent>
              <w:tr w:rsidR="00707BCB" w14:paraId="54254A2A" w14:textId="77777777" w:rsidTr="00707BCB">
                <w:trPr>
                  <w:ins w:id="140" w:author="MAYARA" w:date="2019-09-26T11:25:00Z"/>
                </w:trPr>
                <w:sdt>
                  <w:sdtPr>
                    <w:tag w:val="goog_rdk_126"/>
                    <w:id w:val="372591847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4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28"/>
                          <w:id w:val="614561172"/>
                        </w:sdtPr>
                        <w:sdtContent>
                          <w:p w14:paraId="00000060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42" w:author="MAYARA" w:date="2019-09-26T11:25:00Z"/>
                              </w:rPr>
                            </w:pPr>
                            <w:sdt>
                              <w:sdtPr>
                                <w:tag w:val="goog_rdk_127"/>
                                <w:id w:val="-692995263"/>
                              </w:sdtPr>
                              <w:sdtContent>
                                <w:proofErr w:type="spellStart"/>
                                <w:ins w:id="143" w:author="MAYARA" w:date="2019-09-26T11:25:00Z">
                                  <w:r w:rsidR="00B3133F">
                                    <w:t>SQLServer</w:t>
                                  </w:r>
                                  <w:proofErr w:type="spellEnd"/>
                                  <w:r w:rsidR="00B3133F">
                                    <w:t xml:space="preserve"> </w:t>
                                  </w:r>
                                  <w:proofErr w:type="spellStart"/>
                                  <w:r w:rsidR="00B3133F">
                                    <w:t>Developer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29"/>
                    <w:id w:val="401330775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44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1"/>
                          <w:id w:val="-1235389589"/>
                        </w:sdtPr>
                        <w:sdtContent>
                          <w:p w14:paraId="00000061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45" w:author="MAYARA" w:date="2019-09-26T11:25:00Z"/>
                              </w:rPr>
                            </w:pPr>
                            <w:sdt>
                              <w:sdtPr>
                                <w:tag w:val="goog_rdk_130"/>
                                <w:id w:val="-1836676026"/>
                              </w:sdtPr>
                              <w:sdtContent>
                                <w:ins w:id="146" w:author="MAYARA" w:date="2019-09-26T11:25:00Z">
                                  <w:r w:rsidR="00B3133F">
                                    <w:t>Servidor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32"/>
                    <w:id w:val="2119794793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47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4"/>
                          <w:id w:val="752008818"/>
                        </w:sdtPr>
                        <w:sdtContent>
                          <w:p w14:paraId="00000062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48" w:author="MAYARA" w:date="2019-09-26T11:25:00Z"/>
                              </w:rPr>
                            </w:pPr>
                            <w:sdt>
                              <w:sdtPr>
                                <w:tag w:val="goog_rdk_133"/>
                                <w:id w:val="-981159330"/>
                              </w:sdtPr>
                              <w:sdtContent>
                                <w:ins w:id="149" w:author="MAYARA" w:date="2019-09-26T11:25:00Z">
                                  <w:r w:rsidR="00B3133F">
                                    <w:t>SGBD Relacional de licença gratuita. Necessário para armazenamento dos dados no servidor.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35"/>
              <w:id w:val="-1034875693"/>
            </w:sdtPr>
            <w:sdtContent>
              <w:tr w:rsidR="00707BCB" w14:paraId="50DD9EFD" w14:textId="77777777" w:rsidTr="00707BCB">
                <w:trPr>
                  <w:ins w:id="150" w:author="MAYARA" w:date="2019-09-26T11:25:00Z"/>
                </w:trPr>
                <w:sdt>
                  <w:sdtPr>
                    <w:tag w:val="goog_rdk_136"/>
                    <w:id w:val="128191691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51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38"/>
                          <w:id w:val="1355307141"/>
                        </w:sdtPr>
                        <w:sdtContent>
                          <w:p w14:paraId="00000063" w14:textId="5BC8D30F" w:rsidR="00707BCB" w:rsidRDefault="00D024E0">
                            <w:pPr>
                              <w:keepLines/>
                              <w:ind w:firstLine="0"/>
                              <w:rPr>
                                <w:ins w:id="152" w:author="MAYARA" w:date="2019-09-26T11:25:00Z"/>
                              </w:rPr>
                            </w:pPr>
                            <w:sdt>
                              <w:sdtPr>
                                <w:tag w:val="goog_rdk_137"/>
                                <w:id w:val="1586112088"/>
                              </w:sdtPr>
                              <w:sdtContent>
                                <w:ins w:id="153" w:author="MAYARA" w:date="2019-09-26T11:25:00Z">
                                  <w:r w:rsidR="00B3133F">
                                    <w:t>Power</w:t>
                                  </w:r>
                                </w:ins>
                                <w:r w:rsidR="007D4E5F">
                                  <w:t xml:space="preserve"> </w:t>
                                </w:r>
                                <w:ins w:id="154" w:author="MAYARA" w:date="2019-09-26T11:25:00Z">
                                  <w:r w:rsidR="00B3133F">
                                    <w:t>BI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39"/>
                    <w:id w:val="31774740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5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1"/>
                          <w:id w:val="1490754850"/>
                        </w:sdtPr>
                        <w:sdtContent>
                          <w:p w14:paraId="00000064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56" w:author="MAYARA" w:date="2019-09-26T11:25:00Z"/>
                              </w:rPr>
                            </w:pPr>
                            <w:sdt>
                              <w:sdtPr>
                                <w:tag w:val="goog_rdk_140"/>
                                <w:id w:val="296041867"/>
                              </w:sdtPr>
                              <w:sdtContent>
                                <w:ins w:id="157" w:author="MAYARA" w:date="2019-09-26T11:25:00Z">
                                  <w:r w:rsidR="00B3133F">
                                    <w:t>Visualização/Software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42"/>
                    <w:id w:val="-1575820319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5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4"/>
                          <w:id w:val="1459065065"/>
                        </w:sdtPr>
                        <w:sdtContent>
                          <w:p w14:paraId="00000065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59" w:author="MAYARA" w:date="2019-09-26T11:25:00Z"/>
                              </w:rPr>
                            </w:pPr>
                            <w:sdt>
                              <w:sdtPr>
                                <w:tag w:val="goog_rdk_143"/>
                                <w:id w:val="-687372931"/>
                              </w:sdtPr>
                              <w:sdtContent>
                                <w:ins w:id="160" w:author="MAYARA" w:date="2019-09-26T11:25:00Z">
                                  <w:r w:rsidR="00B3133F">
                                    <w:t>Necessidade de ter um software gratuito para geração dos relatórios/dashboards.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45"/>
              <w:id w:val="1544179040"/>
            </w:sdtPr>
            <w:sdtContent>
              <w:tr w:rsidR="00707BCB" w14:paraId="21E374D3" w14:textId="77777777" w:rsidTr="00707BCB">
                <w:trPr>
                  <w:ins w:id="161" w:author="MAYARA" w:date="2019-09-26T11:25:00Z"/>
                </w:trPr>
                <w:sdt>
                  <w:sdtPr>
                    <w:tag w:val="goog_rdk_146"/>
                    <w:id w:val="-172104909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6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48"/>
                          <w:id w:val="81271742"/>
                        </w:sdtPr>
                        <w:sdtContent>
                          <w:p w14:paraId="00000066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63" w:author="MAYARA" w:date="2019-09-26T11:25:00Z"/>
                              </w:rPr>
                            </w:pPr>
                            <w:sdt>
                              <w:sdtPr>
                                <w:tag w:val="goog_rdk_147"/>
                                <w:id w:val="935787060"/>
                              </w:sdtPr>
                              <w:sdtContent>
                                <w:ins w:id="164" w:author="MAYARA" w:date="2019-09-26T11:25:00Z">
                                  <w:r w:rsidR="00B3133F">
                                    <w:t>GitHub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49"/>
                    <w:id w:val="-148215032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6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1"/>
                          <w:id w:val="-1226681759"/>
                        </w:sdtPr>
                        <w:sdtContent>
                          <w:p w14:paraId="00000067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66" w:author="MAYARA" w:date="2019-09-26T11:25:00Z"/>
                              </w:rPr>
                            </w:pPr>
                            <w:sdt>
                              <w:sdtPr>
                                <w:tag w:val="goog_rdk_150"/>
                                <w:id w:val="-1931575357"/>
                              </w:sdtPr>
                              <w:sdtContent>
                                <w:ins w:id="167" w:author="MAYARA" w:date="2019-09-26T11:25:00Z">
                                  <w:r w:rsidR="00B3133F">
                                    <w:t>Gestão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52"/>
                    <w:id w:val="820154759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6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4"/>
                          <w:id w:val="-176120217"/>
                        </w:sdtPr>
                        <w:sdtContent>
                          <w:p w14:paraId="00000068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69" w:author="MAYARA" w:date="2019-09-26T11:25:00Z"/>
                              </w:rPr>
                            </w:pPr>
                            <w:sdt>
                              <w:sdtPr>
                                <w:tag w:val="goog_rdk_153"/>
                                <w:id w:val="422922523"/>
                              </w:sdtPr>
                              <w:sdtContent>
                                <w:ins w:id="170" w:author="MAYARA" w:date="2019-09-26T11:25:00Z">
                                  <w:r w:rsidR="00B3133F">
                                    <w:t>Armazenamento de códigos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tag w:val="goog_rdk_155"/>
              <w:id w:val="-1030716284"/>
            </w:sdtPr>
            <w:sdtContent>
              <w:tr w:rsidR="00707BCB" w14:paraId="465FB8FF" w14:textId="77777777" w:rsidTr="00707BCB">
                <w:trPr>
                  <w:ins w:id="171" w:author="MAYARA" w:date="2019-09-26T11:25:00Z"/>
                </w:trPr>
                <w:sdt>
                  <w:sdtPr>
                    <w:tag w:val="goog_rdk_156"/>
                    <w:id w:val="1886751135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72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58"/>
                          <w:id w:val="-1526013340"/>
                        </w:sdtPr>
                        <w:sdtContent>
                          <w:p w14:paraId="00000069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73" w:author="MAYARA" w:date="2019-09-26T11:25:00Z"/>
                              </w:rPr>
                            </w:pPr>
                            <w:sdt>
                              <w:sdtPr>
                                <w:tag w:val="goog_rdk_157"/>
                                <w:id w:val="-1110816680"/>
                              </w:sdtPr>
                              <w:sdtContent>
                                <w:ins w:id="174" w:author="MAYARA" w:date="2019-09-26T11:25:00Z">
                                  <w:r w:rsidR="00B3133F">
                                    <w:t>AWS Cloud VW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59"/>
                    <w:id w:val="925537742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75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61"/>
                          <w:id w:val="-1301527938"/>
                        </w:sdtPr>
                        <w:sdtContent>
                          <w:p w14:paraId="0000006A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76" w:author="MAYARA" w:date="2019-09-26T11:25:00Z"/>
                              </w:rPr>
                            </w:pPr>
                            <w:sdt>
                              <w:sdtPr>
                                <w:tag w:val="goog_rdk_160"/>
                                <w:id w:val="-241720222"/>
                              </w:sdtPr>
                              <w:sdtContent>
                                <w:ins w:id="177" w:author="MAYARA" w:date="2019-09-26T11:25:00Z">
                                  <w:r w:rsidR="00B3133F">
                                    <w:t>Infraestrutura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  <w:sdt>
                  <w:sdtPr>
                    <w:tag w:val="goog_rdk_162"/>
                    <w:id w:val="1826555566"/>
                  </w:sdtPr>
                  <w:sdtContent>
                    <w:tc>
                      <w:tcPr>
                        <w:tcW w:w="3023" w:type="dxa"/>
                        <w:shd w:val="clear" w:color="auto" w:fill="auto"/>
                        <w:tcPrChange w:id="178" w:author="MAYARA" w:date="2019-09-26T11:28:00Z">
                          <w:tcPr>
                            <w:tcW w:w="0" w:type="auto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</w:tcPrChange>
                      </w:tcPr>
                      <w:sdt>
                        <w:sdtPr>
                          <w:tag w:val="goog_rdk_164"/>
                          <w:id w:val="1197733941"/>
                        </w:sdtPr>
                        <w:sdtContent>
                          <w:p w14:paraId="0000006B" w14:textId="77777777" w:rsidR="00707BCB" w:rsidRDefault="00D024E0">
                            <w:pPr>
                              <w:keepLines/>
                              <w:ind w:firstLine="0"/>
                              <w:rPr>
                                <w:ins w:id="179" w:author="MAYARA" w:date="2019-09-26T11:25:00Z"/>
                              </w:rPr>
                            </w:pPr>
                            <w:sdt>
                              <w:sdtPr>
                                <w:tag w:val="goog_rdk_163"/>
                                <w:id w:val="1374431842"/>
                              </w:sdtPr>
                              <w:sdtContent>
                                <w:ins w:id="180" w:author="MAYARA" w:date="2019-09-26T11:25:00Z">
                                  <w:r w:rsidR="00B3133F">
                                    <w:t>Conta gratuita providenciada pela instituição de ensino superior Faculdade Impacta Tecnologia</w:t>
                                  </w:r>
                                </w:ins>
                              </w:sdtContent>
                            </w:sdt>
                          </w:p>
                        </w:sdtContent>
                      </w:sdt>
                    </w:tc>
                  </w:sdtContent>
                </w:sdt>
              </w:tr>
            </w:sdtContent>
          </w:sdt>
        </w:tbl>
      </w:sdtContent>
    </w:sdt>
    <w:sdt>
      <w:sdtPr>
        <w:tag w:val="goog_rdk_166"/>
        <w:id w:val="1705288927"/>
        <w:showingPlcHdr/>
      </w:sdtPr>
      <w:sdtContent>
        <w:p w14:paraId="0000006C" w14:textId="37CEBB69" w:rsidR="00707BCB" w:rsidRDefault="00B3133F">
          <w:pPr>
            <w:jc w:val="left"/>
            <w:pPrChange w:id="181" w:author="MAYARA" w:date="2019-09-26T11:26:00Z">
              <w:pPr/>
            </w:pPrChange>
          </w:pPr>
          <w:r>
            <w:t xml:space="preserve">     </w:t>
          </w:r>
        </w:p>
      </w:sdtContent>
    </w:sdt>
    <w:sdt>
      <w:sdtPr>
        <w:tag w:val="goog_rdk_169"/>
        <w:id w:val="1055816991"/>
      </w:sdtPr>
      <w:sdtContent>
        <w:p w14:paraId="0000006D" w14:textId="77777777" w:rsidR="00707BCB" w:rsidRDefault="00D024E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rPr>
              <w:del w:id="182" w:author="MAYARA" w:date="2019-09-26T11:23:00Z"/>
            </w:rPr>
          </w:pPr>
          <w:sdt>
            <w:sdtPr>
              <w:tag w:val="goog_rdk_168"/>
              <w:id w:val="1480182001"/>
            </w:sdtPr>
            <w:sdtContent/>
          </w:sdt>
        </w:p>
      </w:sdtContent>
    </w:sdt>
    <w:p w14:paraId="0000006E" w14:textId="4E43F256" w:rsidR="00707BCB" w:rsidRDefault="00707BCB"/>
    <w:p w14:paraId="1FB4B23F" w14:textId="47A5D449" w:rsidR="0088412D" w:rsidRDefault="0088412D"/>
    <w:p w14:paraId="3FCDE0CB" w14:textId="58838FBA" w:rsidR="0088412D" w:rsidRDefault="0088412D"/>
    <w:p w14:paraId="4A2DC369" w14:textId="77777777" w:rsidR="0088412D" w:rsidRDefault="0088412D">
      <w:pPr>
        <w:rPr>
          <w:ins w:id="183" w:author="MAYARA" w:date="2019-09-26T11:23:00Z"/>
        </w:rPr>
      </w:pPr>
    </w:p>
    <w:tbl>
      <w:tblPr>
        <w:tblStyle w:val="a2"/>
        <w:tblW w:w="88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2976"/>
        <w:gridCol w:w="3828"/>
      </w:tblGrid>
      <w:bookmarkStart w:id="184" w:name="_heading=h.tyjcwt" w:colFirst="0" w:colLast="0" w:displacedByCustomXml="next"/>
      <w:bookmarkEnd w:id="184" w:displacedByCustomXml="next"/>
      <w:sdt>
        <w:sdtPr>
          <w:rPr>
            <w:b w:val="0"/>
          </w:rPr>
          <w:tag w:val="goog_rdk_178"/>
          <w:id w:val="-1915222591"/>
        </w:sdtPr>
        <w:sdtContent>
          <w:tr w:rsidR="00707BCB" w14:paraId="5B257455" w14:textId="77777777">
            <w:trPr>
              <w:del w:id="185" w:author="MAYARA" w:date="2019-09-26T11:25:00Z"/>
            </w:trPr>
            <w:tc>
              <w:tcPr>
                <w:tcW w:w="2017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70" w14:textId="45B6F77F" w:rsidR="00707BCB" w:rsidRPr="004C632D" w:rsidRDefault="00D024E0">
                <w:pPr>
                  <w:pStyle w:val="Ttulo1"/>
                  <w:numPr>
                    <w:ilvl w:val="0"/>
                    <w:numId w:val="1"/>
                  </w:num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del w:id="186" w:author="MAYARA" w:date="2019-09-26T11:25:00Z"/>
                  </w:rPr>
                  <w:pPrChange w:id="187" w:author="Mayara Nogueira Moreira" w:date="2019-09-26T20:50:00Z">
                    <w:pPr>
                      <w:keepLines/>
                      <w:ind w:firstLine="0"/>
                    </w:pPr>
                  </w:pPrChange>
                </w:pPr>
                <w:sdt>
                  <w:sdtPr>
                    <w:tag w:val="goog_rdk_176"/>
                    <w:id w:val="-2073187789"/>
                  </w:sdtPr>
                  <w:sdtContent>
                    <w:sdt>
                      <w:sdtPr>
                        <w:tag w:val="goog_rdk_174"/>
                        <w:id w:val="1984267266"/>
                      </w:sdtPr>
                      <w:sdtContent>
                        <w:del w:id="188" w:author="MAYARA" w:date="2019-09-26T11:23:00Z">
                          <w:r w:rsidR="00B3133F">
                            <w:rPr>
                              <w:color w:val="000000"/>
                              <w:sz w:val="20"/>
                              <w:szCs w:val="20"/>
                            </w:rPr>
                            <w:delText xml:space="preserve">  Tabela 1 - Tecnologias </w:delText>
                          </w:r>
                        </w:del>
                        <w:sdt>
                          <w:sdtPr>
                            <w:tag w:val="goog_rdk_175"/>
                            <w:id w:val="-180751551"/>
                          </w:sdtPr>
                          <w:sdtContent>
                            <w:commentRangeStart w:id="189"/>
                          </w:sdtContent>
                        </w:sdt>
                        <w:del w:id="190" w:author="MAYARA" w:date="2019-09-26T11:23:00Z">
                          <w:r w:rsidR="00B3133F">
                            <w:rPr>
                              <w:color w:val="000000"/>
                              <w:sz w:val="20"/>
                              <w:szCs w:val="20"/>
                            </w:rPr>
                            <w:delText>utilizadas</w:delText>
                          </w:r>
                        </w:del>
                      </w:sdtContent>
                    </w:sdt>
                    <w:commentRangeEnd w:id="189"/>
                    <w:r w:rsidR="00B3133F">
                      <w:commentReference w:id="189"/>
                    </w:r>
                  </w:sdtContent>
                </w:sdt>
                <w:sdt>
                  <w:sdtPr>
                    <w:rPr>
                      <w:b w:val="0"/>
                    </w:rPr>
                    <w:tag w:val="goog_rdk_180"/>
                    <w:id w:val="-1594078906"/>
                  </w:sdtPr>
                  <w:sdtContent>
                    <w:sdt>
                      <w:sdtPr>
                        <w:rPr>
                          <w:b w:val="0"/>
                        </w:rPr>
                        <w:tag w:val="goog_rdk_179"/>
                        <w:id w:val="-931120745"/>
                      </w:sdtPr>
                      <w:sdtContent>
                        <w:del w:id="191" w:author="MAYARA" w:date="2019-09-26T11:25:00Z">
                          <w:r w:rsidR="00B3133F">
                            <w:delText>Tecnologia</w:delText>
                          </w:r>
                        </w:del>
                      </w:sdtContent>
                    </w:sdt>
                  </w:sdtContent>
                </w:sdt>
              </w:p>
            </w:tc>
            <w:tc>
              <w:tcPr>
                <w:tcW w:w="2976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82"/>
                  <w:id w:val="1373965047"/>
                </w:sdtPr>
                <w:sdtContent>
                  <w:p w14:paraId="00000071" w14:textId="77777777" w:rsidR="00707BCB" w:rsidRPr="004C632D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192" w:author="MAYARA" w:date="2019-09-26T11:25:00Z"/>
                      </w:rPr>
                      <w:pPrChange w:id="19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81"/>
                        <w:id w:val="1302574804"/>
                      </w:sdtPr>
                      <w:sdtContent>
                        <w:del w:id="194" w:author="MAYARA" w:date="2019-09-26T11:25:00Z">
                          <w:r w:rsidR="00B3133F">
                            <w:delText>Camada/Subsistema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84"/>
                  <w:id w:val="1519114746"/>
                </w:sdtPr>
                <w:sdtContent>
                  <w:p w14:paraId="00000072" w14:textId="77777777" w:rsidR="00707BCB" w:rsidRPr="004C632D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195" w:author="MAYARA" w:date="2019-09-26T11:25:00Z"/>
                      </w:rPr>
                      <w:pPrChange w:id="196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83"/>
                        <w:id w:val="-372763683"/>
                      </w:sdtPr>
                      <w:sdtContent>
                        <w:del w:id="197" w:author="MAYARA" w:date="2019-09-26T11:25:00Z">
                          <w:r w:rsidR="00B3133F">
                            <w:delText>Justificativa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185"/>
          <w:id w:val="644319739"/>
        </w:sdtPr>
        <w:sdtContent>
          <w:tr w:rsidR="00707BCB" w14:paraId="0B8BF49C" w14:textId="77777777">
            <w:trPr>
              <w:del w:id="198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87"/>
                  <w:id w:val="-134107064"/>
                </w:sdtPr>
                <w:sdtContent>
                  <w:p w14:paraId="00000073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199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00" w:author="Mayara Nogueira Moreira" w:date="2019-09-26T20:50:00Z">
                          <w:rPr>
                            <w:del w:id="201" w:author="MAYARA" w:date="2019-09-26T11:25:00Z"/>
                          </w:rPr>
                        </w:rPrChange>
                      </w:rPr>
                      <w:pPrChange w:id="202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86"/>
                        <w:id w:val="53125790"/>
                      </w:sdtPr>
                      <w:sdtContent>
                        <w:del w:id="203" w:author="MAYARA" w:date="2019-09-26T11:25:00Z">
                          <w:r w:rsidR="00B3133F">
                            <w:delText>Trello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89"/>
                  <w:id w:val="-90470502"/>
                </w:sdtPr>
                <w:sdtContent>
                  <w:p w14:paraId="00000074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04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05" w:author="Mayara Nogueira Moreira" w:date="2019-09-26T20:50:00Z">
                          <w:rPr>
                            <w:del w:id="206" w:author="MAYARA" w:date="2019-09-26T11:25:00Z"/>
                          </w:rPr>
                        </w:rPrChange>
                      </w:rPr>
                      <w:pPrChange w:id="20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88"/>
                        <w:id w:val="767825479"/>
                      </w:sdtPr>
                      <w:sdtContent>
                        <w:del w:id="208" w:author="MAYARA" w:date="2019-09-26T11:25:00Z">
                          <w:r w:rsidR="00B3133F">
                            <w:delText>Planejamento/Aplicativo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91"/>
                  <w:id w:val="375509500"/>
                </w:sdtPr>
                <w:sdtContent>
                  <w:p w14:paraId="00000075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09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10" w:author="Mayara Nogueira Moreira" w:date="2019-09-26T20:50:00Z">
                          <w:rPr>
                            <w:del w:id="211" w:author="MAYARA" w:date="2019-09-26T11:25:00Z"/>
                          </w:rPr>
                        </w:rPrChange>
                      </w:rPr>
                      <w:pPrChange w:id="212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90"/>
                        <w:id w:val="-1955391948"/>
                      </w:sdtPr>
                      <w:sdtContent>
                        <w:del w:id="213" w:author="MAYARA" w:date="2019-09-26T11:25:00Z">
                          <w:r w:rsidR="00B3133F">
                            <w:delText>Ferramenta de gerenciamento de tarefas e armazenamento dos arquivos para facilitar o acesso à informação.</w:delText>
                          </w:r>
                          <w:r w:rsidR="00B3133F">
                            <w:br/>
                            <w:delText>Necessário para distribuir as atividades entre os membros do projeto.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192"/>
          <w:id w:val="-1102489888"/>
        </w:sdtPr>
        <w:sdtContent>
          <w:tr w:rsidR="00707BCB" w14:paraId="6BC42750" w14:textId="77777777">
            <w:trPr>
              <w:del w:id="214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194"/>
                  <w:id w:val="-2010130655"/>
                </w:sdtPr>
                <w:sdtContent>
                  <w:p w14:paraId="00000076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1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16" w:author="Mayara Nogueira Moreira" w:date="2019-09-26T20:50:00Z">
                          <w:rPr>
                            <w:del w:id="217" w:author="MAYARA" w:date="2019-09-26T11:25:00Z"/>
                          </w:rPr>
                        </w:rPrChange>
                      </w:rPr>
                      <w:pPrChange w:id="21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93"/>
                        <w:id w:val="-1282420125"/>
                      </w:sdtPr>
                      <w:sdtContent>
                        <w:del w:id="219" w:author="MAYARA" w:date="2019-09-26T11:25:00Z">
                          <w:r w:rsidR="00B3133F">
                            <w:delText>Excel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00"/>
                  <w:id w:val="33097120"/>
                </w:sdtPr>
                <w:sdtContent>
                  <w:p w14:paraId="00000077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20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21" w:author="Mayara Nogueira Moreira" w:date="2019-09-26T20:50:00Z">
                          <w:rPr>
                            <w:del w:id="222" w:author="MAYARA" w:date="2019-09-26T11:25:00Z"/>
                          </w:rPr>
                        </w:rPrChange>
                      </w:rPr>
                      <w:pPrChange w:id="22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197"/>
                        <w:id w:val="1316606129"/>
                      </w:sdtPr>
                      <w:sdtContent>
                        <w:customXmlInsRangeStart w:id="224" w:author="guilherme luis rodrigues" w:date="2019-09-21T21:54:00Z"/>
                        <w:sdt>
                          <w:sdtPr>
                            <w:rPr>
                              <w:b w:val="0"/>
                            </w:rPr>
                            <w:tag w:val="goog_rdk_198"/>
                            <w:id w:val="1697269952"/>
                          </w:sdtPr>
                          <w:sdtContent>
                            <w:customXmlInsRangeEnd w:id="224"/>
                            <w:ins w:id="225" w:author="guilherme luis rodrigues" w:date="2019-09-21T21:54:00Z">
                              <w:del w:id="226" w:author="MAYARA" w:date="2019-09-26T11:25:00Z">
                                <w:r w:rsidR="00B3133F">
                                  <w:delText>Arquivos</w:delText>
                                </w:r>
                              </w:del>
                            </w:ins>
                            <w:customXmlInsRangeStart w:id="227" w:author="guilherme luis rodrigues" w:date="2019-09-21T21:54:00Z"/>
                          </w:sdtContent>
                        </w:sdt>
                        <w:customXmlInsRangeEnd w:id="227"/>
                      </w:sdtContent>
                    </w:sdt>
                    <w:sdt>
                      <w:sdtPr>
                        <w:rPr>
                          <w:b w:val="0"/>
                        </w:rPr>
                        <w:tag w:val="goog_rdk_199"/>
                        <w:id w:val="-1994704500"/>
                      </w:sdtPr>
                      <w:sdtContent>
                        <w:del w:id="228" w:author="MAYARA" w:date="2019-09-26T11:25:00Z">
                          <w:r w:rsidR="00B3133F">
                            <w:delText>Desenvolvimento/Software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02"/>
                  <w:id w:val="-1965034704"/>
                </w:sdtPr>
                <w:sdtContent>
                  <w:p w14:paraId="00000078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29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30" w:author="Mayara Nogueira Moreira" w:date="2019-09-26T20:50:00Z">
                          <w:rPr>
                            <w:del w:id="231" w:author="MAYARA" w:date="2019-09-26T11:25:00Z"/>
                          </w:rPr>
                        </w:rPrChange>
                      </w:rPr>
                      <w:pPrChange w:id="232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01"/>
                        <w:id w:val="555131167"/>
                      </w:sdtPr>
                      <w:sdtContent>
                        <w:del w:id="233" w:author="MAYARA" w:date="2019-09-26T11:25:00Z">
                          <w:r w:rsidR="00B3133F">
                            <w:delText>Ferramenta para edição de planilhas. Arquivos extraídos de fontes externas vêm com o formato csv, xlsx suportado por esta ferramenta.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03"/>
          <w:id w:val="-1716963421"/>
        </w:sdtPr>
        <w:sdtContent>
          <w:tr w:rsidR="00707BCB" w14:paraId="7CFB395E" w14:textId="77777777">
            <w:trPr>
              <w:del w:id="234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05"/>
                  <w:id w:val="-1007753334"/>
                </w:sdtPr>
                <w:sdtContent>
                  <w:p w14:paraId="00000079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3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36" w:author="Mayara Nogueira Moreira" w:date="2019-09-26T20:50:00Z">
                          <w:rPr>
                            <w:del w:id="237" w:author="MAYARA" w:date="2019-09-26T11:25:00Z"/>
                          </w:rPr>
                        </w:rPrChange>
                      </w:rPr>
                      <w:pPrChange w:id="23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04"/>
                        <w:id w:val="381136472"/>
                      </w:sdtPr>
                      <w:sdtContent>
                        <w:del w:id="239" w:author="MAYARA" w:date="2019-09-26T11:25:00Z">
                          <w:r w:rsidR="00B3133F">
                            <w:delText>Jupyter Notebook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07"/>
                  <w:id w:val="34241268"/>
                </w:sdtPr>
                <w:sdtContent>
                  <w:p w14:paraId="0000007A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40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41" w:author="Mayara Nogueira Moreira" w:date="2019-09-26T20:50:00Z">
                          <w:rPr>
                            <w:del w:id="242" w:author="MAYARA" w:date="2019-09-26T11:25:00Z"/>
                          </w:rPr>
                        </w:rPrChange>
                      </w:rPr>
                      <w:pPrChange w:id="24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06"/>
                        <w:id w:val="315149415"/>
                      </w:sdtPr>
                      <w:sdtContent>
                        <w:del w:id="244" w:author="MAYARA" w:date="2019-09-26T11:25:00Z">
                          <w:r w:rsidR="00B3133F">
                            <w:delText>Aplicação/Ambiente Web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09"/>
                  <w:id w:val="228352853"/>
                </w:sdtPr>
                <w:sdtContent>
                  <w:p w14:paraId="0000007B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4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46" w:author="Mayara Nogueira Moreira" w:date="2019-09-26T20:50:00Z">
                          <w:rPr>
                            <w:del w:id="247" w:author="MAYARA" w:date="2019-09-26T11:25:00Z"/>
                          </w:rPr>
                        </w:rPrChange>
                      </w:rPr>
                      <w:pPrChange w:id="24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08"/>
                        <w:id w:val="869720072"/>
                      </w:sdtPr>
                      <w:sdtContent>
                        <w:del w:id="249" w:author="MAYARA" w:date="2019-09-26T11:25:00Z">
                          <w:r w:rsidR="00B3133F">
                            <w:delText>Necessário para tratamento e análises dos dados para criação de modelo.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10"/>
          <w:id w:val="-1305539448"/>
        </w:sdtPr>
        <w:sdtContent>
          <w:tr w:rsidR="00707BCB" w14:paraId="40AA1C99" w14:textId="77777777">
            <w:trPr>
              <w:del w:id="250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12"/>
                  <w:id w:val="-300535279"/>
                </w:sdtPr>
                <w:sdtContent>
                  <w:p w14:paraId="0000007C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51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52" w:author="Mayara Nogueira Moreira" w:date="2019-09-26T20:50:00Z">
                          <w:rPr>
                            <w:del w:id="253" w:author="MAYARA" w:date="2019-09-26T11:25:00Z"/>
                          </w:rPr>
                        </w:rPrChange>
                      </w:rPr>
                      <w:pPrChange w:id="25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11"/>
                        <w:id w:val="-1323655866"/>
                      </w:sdtPr>
                      <w:sdtContent>
                        <w:del w:id="255" w:author="MAYARA" w:date="2019-09-26T11:25:00Z">
                          <w:r w:rsidR="00B3133F">
                            <w:delText>Python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14"/>
                  <w:id w:val="-474758562"/>
                </w:sdtPr>
                <w:sdtContent>
                  <w:p w14:paraId="0000007D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56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57" w:author="Mayara Nogueira Moreira" w:date="2019-09-26T20:50:00Z">
                          <w:rPr>
                            <w:del w:id="258" w:author="MAYARA" w:date="2019-09-26T11:25:00Z"/>
                          </w:rPr>
                        </w:rPrChange>
                      </w:rPr>
                      <w:pPrChange w:id="25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13"/>
                        <w:id w:val="873963796"/>
                      </w:sdtPr>
                      <w:sdtContent>
                        <w:del w:id="260" w:author="MAYARA" w:date="2019-09-26T11:25:00Z">
                          <w:r w:rsidR="00B3133F">
                            <w:delText>Desenvolvimento/ Linguagem de Programação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16"/>
                  <w:id w:val="-1674019079"/>
                </w:sdtPr>
                <w:sdtContent>
                  <w:p w14:paraId="0000007E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61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62" w:author="Mayara Nogueira Moreira" w:date="2019-09-26T20:50:00Z">
                          <w:rPr>
                            <w:del w:id="263" w:author="MAYARA" w:date="2019-09-26T11:25:00Z"/>
                          </w:rPr>
                        </w:rPrChange>
                      </w:rPr>
                      <w:pPrChange w:id="26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15"/>
                        <w:id w:val="-228382862"/>
                      </w:sdtPr>
                      <w:sdtContent>
                        <w:del w:id="265" w:author="MAYARA" w:date="2019-09-26T11:25:00Z">
                          <w:r w:rsidR="00B3133F">
                            <w:delText>Linguagem utilizada no Jupyter Notebook para realização das análises de dados.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17"/>
          <w:id w:val="330185775"/>
        </w:sdtPr>
        <w:sdtContent>
          <w:tr w:rsidR="00707BCB" w14:paraId="6D3448BB" w14:textId="77777777">
            <w:trPr>
              <w:del w:id="266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19"/>
                  <w:id w:val="-1383628426"/>
                </w:sdtPr>
                <w:sdtContent>
                  <w:p w14:paraId="0000007F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67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68" w:author="Mayara Nogueira Moreira" w:date="2019-09-26T20:50:00Z">
                          <w:rPr>
                            <w:del w:id="269" w:author="MAYARA" w:date="2019-09-26T11:25:00Z"/>
                          </w:rPr>
                        </w:rPrChange>
                      </w:rPr>
                      <w:pPrChange w:id="27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18"/>
                        <w:id w:val="26840287"/>
                      </w:sdtPr>
                      <w:sdtContent>
                        <w:del w:id="271" w:author="MAYARA" w:date="2019-09-26T11:25:00Z">
                          <w:r w:rsidR="00B3133F">
                            <w:delText>SQLServer Developer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21"/>
                  <w:id w:val="962623443"/>
                </w:sdtPr>
                <w:sdtContent>
                  <w:p w14:paraId="00000080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72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73" w:author="Mayara Nogueira Moreira" w:date="2019-09-26T20:50:00Z">
                          <w:rPr>
                            <w:del w:id="274" w:author="MAYARA" w:date="2019-09-26T11:25:00Z"/>
                          </w:rPr>
                        </w:rPrChange>
                      </w:rPr>
                      <w:pPrChange w:id="275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20"/>
                        <w:id w:val="-660624008"/>
                      </w:sdtPr>
                      <w:sdtContent>
                        <w:del w:id="276" w:author="MAYARA" w:date="2019-09-26T11:25:00Z">
                          <w:r w:rsidR="00B3133F">
                            <w:delText>Servidor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23"/>
                  <w:id w:val="-1066414928"/>
                </w:sdtPr>
                <w:sdtContent>
                  <w:p w14:paraId="00000081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77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78" w:author="Mayara Nogueira Moreira" w:date="2019-09-26T20:50:00Z">
                          <w:rPr>
                            <w:del w:id="279" w:author="MAYARA" w:date="2019-09-26T11:25:00Z"/>
                          </w:rPr>
                        </w:rPrChange>
                      </w:rPr>
                      <w:pPrChange w:id="280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22"/>
                        <w:id w:val="714090128"/>
                      </w:sdtPr>
                      <w:sdtContent>
                        <w:del w:id="281" w:author="MAYARA" w:date="2019-09-26T11:25:00Z">
                          <w:r w:rsidR="00B3133F">
                            <w:delText>SGBD Relacional de licença gratuita. Necessário para armazenamento dos dados no servidor.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24"/>
          <w:id w:val="-719430692"/>
        </w:sdtPr>
        <w:sdtContent>
          <w:tr w:rsidR="00707BCB" w14:paraId="089C2DA6" w14:textId="77777777">
            <w:trPr>
              <w:del w:id="282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30"/>
                  <w:id w:val="1506468171"/>
                </w:sdtPr>
                <w:sdtContent>
                  <w:p w14:paraId="00000082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8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84" w:author="Mayara Nogueira Moreira" w:date="2019-09-26T20:50:00Z">
                          <w:rPr>
                            <w:del w:id="285" w:author="MAYARA" w:date="2019-09-26T11:25:00Z"/>
                          </w:rPr>
                        </w:rPrChange>
                      </w:rPr>
                      <w:pPrChange w:id="286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27"/>
                        <w:id w:val="865027832"/>
                      </w:sdtPr>
                      <w:sdtContent>
                        <w:customXmlInsRangeStart w:id="287" w:author="guilherme luis rodrigues" w:date="2019-09-21T20:25:00Z"/>
                        <w:sdt>
                          <w:sdtPr>
                            <w:rPr>
                              <w:b w:val="0"/>
                            </w:rPr>
                            <w:tag w:val="goog_rdk_228"/>
                            <w:id w:val="470638252"/>
                          </w:sdtPr>
                          <w:sdtContent>
                            <w:customXmlInsRangeEnd w:id="287"/>
                            <w:ins w:id="288" w:author="guilherme luis rodrigues" w:date="2019-09-21T20:25:00Z">
                              <w:del w:id="289" w:author="MAYARA" w:date="2019-09-26T11:25:00Z">
                                <w:r w:rsidR="00B3133F">
                                  <w:delText>PowerBI</w:delText>
                                </w:r>
                              </w:del>
                            </w:ins>
                            <w:customXmlInsRangeStart w:id="290" w:author="guilherme luis rodrigues" w:date="2019-09-21T20:25:00Z"/>
                          </w:sdtContent>
                        </w:sdt>
                        <w:customXmlInsRangeEnd w:id="290"/>
                      </w:sdtContent>
                    </w:sdt>
                    <w:sdt>
                      <w:sdtPr>
                        <w:rPr>
                          <w:b w:val="0"/>
                        </w:rPr>
                        <w:tag w:val="goog_rdk_229"/>
                        <w:id w:val="-18320385"/>
                      </w:sdtPr>
                      <w:sdtContent>
                        <w:del w:id="291" w:author="MAYARA" w:date="2019-09-26T11:25:00Z">
                          <w:r w:rsidR="00B3133F">
                            <w:delText>Integration Services SSIS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36"/>
                  <w:id w:val="-1187211887"/>
                </w:sdtPr>
                <w:sdtContent>
                  <w:p w14:paraId="00000083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292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293" w:author="Mayara Nogueira Moreira" w:date="2019-09-26T20:50:00Z">
                          <w:rPr>
                            <w:del w:id="294" w:author="MAYARA" w:date="2019-09-26T11:25:00Z"/>
                          </w:rPr>
                        </w:rPrChange>
                      </w:rPr>
                      <w:pPrChange w:id="295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33"/>
                        <w:id w:val="-130171611"/>
                      </w:sdtPr>
                      <w:sdtContent>
                        <w:customXmlInsRangeStart w:id="296" w:author="guilherme luis rodrigues" w:date="2019-09-21T20:25:00Z"/>
                        <w:sdt>
                          <w:sdtPr>
                            <w:rPr>
                              <w:b w:val="0"/>
                            </w:rPr>
                            <w:tag w:val="goog_rdk_234"/>
                            <w:id w:val="1486280424"/>
                          </w:sdtPr>
                          <w:sdtContent>
                            <w:customXmlInsRangeEnd w:id="296"/>
                            <w:ins w:id="297" w:author="guilherme luis rodrigues" w:date="2019-09-21T20:25:00Z">
                              <w:del w:id="298" w:author="MAYARA" w:date="2019-09-26T11:25:00Z">
                                <w:r w:rsidR="00B3133F">
                                  <w:delText>Visualização/Software</w:delText>
                                </w:r>
                              </w:del>
                            </w:ins>
                            <w:customXmlInsRangeStart w:id="299" w:author="guilherme luis rodrigues" w:date="2019-09-21T20:25:00Z"/>
                          </w:sdtContent>
                        </w:sdt>
                        <w:customXmlInsRangeEnd w:id="299"/>
                      </w:sdtContent>
                    </w:sdt>
                    <w:sdt>
                      <w:sdtPr>
                        <w:rPr>
                          <w:b w:val="0"/>
                        </w:rPr>
                        <w:tag w:val="goog_rdk_235"/>
                        <w:id w:val="-1695070373"/>
                      </w:sdtPr>
                      <w:sdtContent>
                        <w:del w:id="300" w:author="MAYARA" w:date="2019-09-26T11:25:00Z">
                          <w:r w:rsidR="00B3133F">
                            <w:delText>Componente do Banco de Dados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42"/>
                  <w:id w:val="831949516"/>
                </w:sdtPr>
                <w:sdtContent>
                  <w:p w14:paraId="00000084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01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02" w:author="Mayara Nogueira Moreira" w:date="2019-09-26T20:50:00Z">
                          <w:rPr>
                            <w:del w:id="303" w:author="MAYARA" w:date="2019-09-26T11:25:00Z"/>
                          </w:rPr>
                        </w:rPrChange>
                      </w:rPr>
                      <w:pPrChange w:id="304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39"/>
                        <w:id w:val="-1170787471"/>
                      </w:sdtPr>
                      <w:sdtContent>
                        <w:customXmlInsRangeStart w:id="305" w:author="guilherme luis rodrigues" w:date="2019-09-21T20:25:00Z"/>
                        <w:sdt>
                          <w:sdtPr>
                            <w:rPr>
                              <w:b w:val="0"/>
                            </w:rPr>
                            <w:tag w:val="goog_rdk_240"/>
                            <w:id w:val="923377459"/>
                          </w:sdtPr>
                          <w:sdtContent>
                            <w:customXmlInsRangeEnd w:id="305"/>
                            <w:ins w:id="306" w:author="guilherme luis rodrigues" w:date="2019-09-21T20:25:00Z">
                              <w:del w:id="307" w:author="MAYARA" w:date="2019-09-26T11:25:00Z">
                                <w:r w:rsidR="00B3133F">
                                  <w:delText>Necessidade de ter um software gratuito para geração dos relatórios/dashboards.</w:delText>
                                </w:r>
                              </w:del>
                            </w:ins>
                            <w:customXmlInsRangeStart w:id="308" w:author="guilherme luis rodrigues" w:date="2019-09-21T20:25:00Z"/>
                          </w:sdtContent>
                        </w:sdt>
                        <w:customXmlInsRangeEnd w:id="308"/>
                      </w:sdtContent>
                    </w:sdt>
                    <w:sdt>
                      <w:sdtPr>
                        <w:rPr>
                          <w:b w:val="0"/>
                        </w:rPr>
                        <w:tag w:val="goog_rdk_241"/>
                        <w:id w:val="-858965379"/>
                      </w:sdtPr>
                      <w:sdtContent>
                        <w:del w:id="309" w:author="MAYARA" w:date="2019-09-26T11:25:00Z">
                          <w:r w:rsidR="00B3133F">
                            <w:delText>Necessidade da ferramenta para realização de ETL.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45"/>
          <w:id w:val="-1434976975"/>
        </w:sdtPr>
        <w:sdtContent>
          <w:tr w:rsidR="00707BCB" w14:paraId="5490E208" w14:textId="77777777">
            <w:trPr>
              <w:ins w:id="310" w:author="guilherme luis rodrigues" w:date="2019-09-21T21:51:00Z"/>
              <w:del w:id="311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48"/>
                  <w:id w:val="-1301995616"/>
                </w:sdtPr>
                <w:sdtContent>
                  <w:p w14:paraId="00000085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12" w:author="guilherme luis rodrigues" w:date="2019-09-21T21:51:00Z"/>
                        <w:del w:id="31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14" w:author="Mayara Nogueira Moreira" w:date="2019-09-26T20:50:00Z">
                          <w:rPr>
                            <w:ins w:id="315" w:author="guilherme luis rodrigues" w:date="2019-09-21T21:51:00Z"/>
                            <w:del w:id="316" w:author="MAYARA" w:date="2019-09-26T11:25:00Z"/>
                          </w:rPr>
                        </w:rPrChange>
                      </w:rPr>
                      <w:pPrChange w:id="31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46"/>
                        <w:id w:val="10429876"/>
                      </w:sdtPr>
                      <w:sdtContent>
                        <w:customXmlInsRangeStart w:id="318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47"/>
                            <w:id w:val="1891993194"/>
                          </w:sdtPr>
                          <w:sdtContent>
                            <w:customXmlInsRangeEnd w:id="318"/>
                            <w:ins w:id="319" w:author="guilherme luis rodrigues" w:date="2019-09-21T21:51:00Z">
                              <w:del w:id="320" w:author="MAYARA" w:date="2019-09-26T11:25:00Z">
                                <w:r w:rsidR="00B3133F">
                                  <w:delText>GitHub</w:delText>
                                </w:r>
                              </w:del>
                            </w:ins>
                            <w:customXmlInsRangeStart w:id="321" w:author="guilherme luis rodrigues" w:date="2019-09-21T21:51:00Z"/>
                          </w:sdtContent>
                        </w:sdt>
                        <w:customXmlInsRangeEnd w:id="321"/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51"/>
                  <w:id w:val="-832448965"/>
                </w:sdtPr>
                <w:sdtContent>
                  <w:p w14:paraId="00000086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22" w:author="guilherme luis rodrigues" w:date="2019-09-21T21:51:00Z"/>
                        <w:del w:id="32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24" w:author="Mayara Nogueira Moreira" w:date="2019-09-26T20:50:00Z">
                          <w:rPr>
                            <w:ins w:id="325" w:author="guilherme luis rodrigues" w:date="2019-09-21T21:51:00Z"/>
                            <w:del w:id="326" w:author="MAYARA" w:date="2019-09-26T11:25:00Z"/>
                          </w:rPr>
                        </w:rPrChange>
                      </w:rPr>
                      <w:pPrChange w:id="32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49"/>
                        <w:id w:val="1655174402"/>
                      </w:sdtPr>
                      <w:sdtContent>
                        <w:customXmlInsRangeStart w:id="328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50"/>
                            <w:id w:val="-2005113985"/>
                          </w:sdtPr>
                          <w:sdtContent>
                            <w:customXmlInsRangeEnd w:id="328"/>
                            <w:ins w:id="329" w:author="guilherme luis rodrigues" w:date="2019-09-21T21:51:00Z">
                              <w:del w:id="330" w:author="MAYARA" w:date="2019-09-26T11:25:00Z">
                                <w:r w:rsidR="00B3133F">
                                  <w:delText xml:space="preserve">Gestão </w:delText>
                                </w:r>
                              </w:del>
                            </w:ins>
                            <w:customXmlInsRangeStart w:id="331" w:author="guilherme luis rodrigues" w:date="2019-09-21T21:51:00Z"/>
                          </w:sdtContent>
                        </w:sdt>
                        <w:customXmlInsRangeEnd w:id="331"/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54"/>
                  <w:id w:val="647714792"/>
                </w:sdtPr>
                <w:sdtContent>
                  <w:p w14:paraId="00000087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32" w:author="guilherme luis rodrigues" w:date="2019-09-21T21:51:00Z"/>
                        <w:del w:id="333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34" w:author="Mayara Nogueira Moreira" w:date="2019-09-26T20:50:00Z">
                          <w:rPr>
                            <w:ins w:id="335" w:author="guilherme luis rodrigues" w:date="2019-09-21T21:51:00Z"/>
                            <w:del w:id="336" w:author="MAYARA" w:date="2019-09-26T11:25:00Z"/>
                          </w:rPr>
                        </w:rPrChange>
                      </w:rPr>
                      <w:pPrChange w:id="337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52"/>
                        <w:id w:val="7492163"/>
                      </w:sdtPr>
                      <w:sdtContent>
                        <w:customXmlInsRangeStart w:id="338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53"/>
                            <w:id w:val="204985141"/>
                          </w:sdtPr>
                          <w:sdtContent>
                            <w:customXmlInsRangeEnd w:id="338"/>
                            <w:ins w:id="339" w:author="guilherme luis rodrigues" w:date="2019-09-21T21:51:00Z">
                              <w:del w:id="340" w:author="MAYARA" w:date="2019-09-26T11:25:00Z">
                                <w:r w:rsidR="00B3133F">
                                  <w:delText>Armazenamento de códigos</w:delText>
                                </w:r>
                              </w:del>
                            </w:ins>
                            <w:customXmlInsRangeStart w:id="341" w:author="guilherme luis rodrigues" w:date="2019-09-21T21:51:00Z"/>
                          </w:sdtContent>
                        </w:sdt>
                        <w:customXmlInsRangeEnd w:id="341"/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55"/>
          <w:id w:val="-832378609"/>
        </w:sdtPr>
        <w:sdtContent>
          <w:tr w:rsidR="00707BCB" w14:paraId="1C759DC0" w14:textId="77777777">
            <w:trPr>
              <w:ins w:id="342" w:author="guilherme luis rodrigues" w:date="2019-09-21T21:51:00Z"/>
              <w:del w:id="343" w:author="MAYARA" w:date="2019-09-26T11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58"/>
                  <w:id w:val="170764902"/>
                </w:sdtPr>
                <w:sdtContent>
                  <w:p w14:paraId="00000088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44" w:author="guilherme luis rodrigues" w:date="2019-09-21T21:51:00Z"/>
                        <w:del w:id="34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46" w:author="Mayara Nogueira Moreira" w:date="2019-09-26T20:50:00Z">
                          <w:rPr>
                            <w:ins w:id="347" w:author="guilherme luis rodrigues" w:date="2019-09-21T21:51:00Z"/>
                            <w:del w:id="348" w:author="MAYARA" w:date="2019-09-26T11:25:00Z"/>
                          </w:rPr>
                        </w:rPrChange>
                      </w:rPr>
                      <w:pPrChange w:id="34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56"/>
                        <w:id w:val="884228119"/>
                      </w:sdtPr>
                      <w:sdtContent>
                        <w:customXmlInsRangeStart w:id="350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57"/>
                            <w:id w:val="-1600169971"/>
                          </w:sdtPr>
                          <w:sdtContent>
                            <w:customXmlInsRangeEnd w:id="350"/>
                            <w:ins w:id="351" w:author="guilherme luis rodrigues" w:date="2019-09-21T21:51:00Z">
                              <w:del w:id="352" w:author="MAYARA" w:date="2019-09-26T11:25:00Z">
                                <w:r w:rsidR="00B3133F">
                                  <w:delText>AWS Cloud VW</w:delText>
                                </w:r>
                              </w:del>
                            </w:ins>
                            <w:customXmlInsRangeStart w:id="353" w:author="guilherme luis rodrigues" w:date="2019-09-21T21:51:00Z"/>
                          </w:sdtContent>
                        </w:sdt>
                        <w:customXmlInsRangeEnd w:id="353"/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61"/>
                  <w:id w:val="-1123457731"/>
                </w:sdtPr>
                <w:sdtContent>
                  <w:p w14:paraId="00000089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54" w:author="guilherme luis rodrigues" w:date="2019-09-21T21:51:00Z"/>
                        <w:del w:id="35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56" w:author="Mayara Nogueira Moreira" w:date="2019-09-26T20:50:00Z">
                          <w:rPr>
                            <w:ins w:id="357" w:author="guilherme luis rodrigues" w:date="2019-09-21T21:51:00Z"/>
                            <w:del w:id="358" w:author="MAYARA" w:date="2019-09-26T11:25:00Z"/>
                          </w:rPr>
                        </w:rPrChange>
                      </w:rPr>
                      <w:pPrChange w:id="35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59"/>
                        <w:id w:val="-1218044192"/>
                      </w:sdtPr>
                      <w:sdtContent>
                        <w:customXmlInsRangeStart w:id="360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60"/>
                            <w:id w:val="1921067174"/>
                          </w:sdtPr>
                          <w:sdtContent>
                            <w:customXmlInsRangeEnd w:id="360"/>
                            <w:ins w:id="361" w:author="guilherme luis rodrigues" w:date="2019-09-21T21:51:00Z">
                              <w:del w:id="362" w:author="MAYARA" w:date="2019-09-26T11:25:00Z">
                                <w:r w:rsidR="00B3133F">
                                  <w:delText>Infraestrutura</w:delText>
                                </w:r>
                              </w:del>
                            </w:ins>
                            <w:customXmlInsRangeStart w:id="363" w:author="guilherme luis rodrigues" w:date="2019-09-21T21:51:00Z"/>
                          </w:sdtContent>
                        </w:sdt>
                        <w:customXmlInsRangeEnd w:id="363"/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64"/>
                  <w:id w:val="512347314"/>
                </w:sdtPr>
                <w:sdtContent>
                  <w:p w14:paraId="0000008A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ins w:id="364" w:author="guilherme luis rodrigues" w:date="2019-09-21T21:51:00Z"/>
                        <w:del w:id="365" w:author="MAYARA" w:date="2019-09-26T11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66" w:author="Mayara Nogueira Moreira" w:date="2019-09-26T20:50:00Z">
                          <w:rPr>
                            <w:ins w:id="367" w:author="guilherme luis rodrigues" w:date="2019-09-21T21:51:00Z"/>
                            <w:del w:id="368" w:author="MAYARA" w:date="2019-09-26T11:25:00Z"/>
                          </w:rPr>
                        </w:rPrChange>
                      </w:rPr>
                      <w:pPrChange w:id="369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62"/>
                        <w:id w:val="1743141728"/>
                      </w:sdtPr>
                      <w:sdtContent>
                        <w:customXmlInsRangeStart w:id="370" w:author="guilherme luis rodrigues" w:date="2019-09-21T21:51:00Z"/>
                        <w:sdt>
                          <w:sdtPr>
                            <w:rPr>
                              <w:b w:val="0"/>
                            </w:rPr>
                            <w:tag w:val="goog_rdk_263"/>
                            <w:id w:val="715238657"/>
                          </w:sdtPr>
                          <w:sdtContent>
                            <w:customXmlInsRangeEnd w:id="370"/>
                            <w:ins w:id="371" w:author="guilherme luis rodrigues" w:date="2019-09-21T21:51:00Z">
                              <w:del w:id="372" w:author="MAYARA" w:date="2019-09-26T11:25:00Z">
                                <w:r w:rsidR="00B3133F">
                                  <w:delText>Possuímos uma conta gratuita providenciada pela instituição de ensino superior Faculdade Impacta Tecnologia</w:delText>
                                </w:r>
                              </w:del>
                            </w:ins>
                            <w:customXmlInsRangeStart w:id="373" w:author="guilherme luis rodrigues" w:date="2019-09-21T21:51:00Z"/>
                          </w:sdtContent>
                        </w:sdt>
                        <w:customXmlInsRangeEnd w:id="373"/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b w:val="0"/>
          </w:rPr>
          <w:tag w:val="goog_rdk_266"/>
          <w:id w:val="571944256"/>
        </w:sdtPr>
        <w:sdtContent>
          <w:tr w:rsidR="00707BCB" w14:paraId="04216AD5" w14:textId="77777777">
            <w:trPr>
              <w:del w:id="374" w:author="guilherme luis rodrigues" w:date="2019-09-21T20:25:00Z"/>
            </w:trPr>
            <w:tc>
              <w:tcPr>
                <w:tcW w:w="201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68"/>
                  <w:id w:val="-651600808"/>
                </w:sdtPr>
                <w:sdtContent>
                  <w:p w14:paraId="0000008B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75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76" w:author="Mayara Nogueira Moreira" w:date="2019-09-26T20:50:00Z">
                          <w:rPr>
                            <w:del w:id="377" w:author="guilherme luis rodrigues" w:date="2019-09-21T20:25:00Z"/>
                          </w:rPr>
                        </w:rPrChange>
                      </w:rPr>
                      <w:pPrChange w:id="37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67"/>
                        <w:id w:val="1532915584"/>
                      </w:sdtPr>
                      <w:sdtContent>
                        <w:del w:id="379" w:author="guilherme luis rodrigues" w:date="2019-09-21T20:25:00Z">
                          <w:r w:rsidR="00B3133F">
                            <w:delText>PowerBI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297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70"/>
                  <w:id w:val="-428653001"/>
                </w:sdtPr>
                <w:sdtContent>
                  <w:p w14:paraId="0000008C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80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81" w:author="Mayara Nogueira Moreira" w:date="2019-09-26T20:50:00Z">
                          <w:rPr>
                            <w:del w:id="382" w:author="guilherme luis rodrigues" w:date="2019-09-21T20:25:00Z"/>
                          </w:rPr>
                        </w:rPrChange>
                      </w:rPr>
                      <w:pPrChange w:id="383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69"/>
                        <w:id w:val="-477992401"/>
                      </w:sdtPr>
                      <w:sdtContent>
                        <w:del w:id="384" w:author="guilherme luis rodrigues" w:date="2019-09-21T20:25:00Z">
                          <w:r w:rsidR="00B3133F">
                            <w:delText>Visualização/Software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b w:val="0"/>
                  </w:rPr>
                  <w:tag w:val="goog_rdk_272"/>
                  <w:id w:val="-68728021"/>
                </w:sdtPr>
                <w:sdtContent>
                  <w:p w14:paraId="0000008D" w14:textId="77777777" w:rsidR="00707BCB" w:rsidRPr="00707BCB" w:rsidRDefault="00D024E0">
                    <w:pPr>
                      <w:pStyle w:val="Ttulo1"/>
                      <w:numPr>
                        <w:ilvl w:val="0"/>
                        <w:numId w:val="1"/>
                      </w:numPr>
                      <w:p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between w:val="none" w:sz="0" w:space="0" w:color="000000"/>
                      </w:pBdr>
                      <w:rPr>
                        <w:del w:id="385" w:author="guilherme luis rodrigues" w:date="2019-09-21T20:25:00Z"/>
                        <w:rFonts w:ascii="Arial" w:eastAsia="Arial" w:hAnsi="Arial" w:cs="Arial"/>
                        <w:color w:val="000000"/>
                        <w:sz w:val="22"/>
                        <w:szCs w:val="22"/>
                        <w:rPrChange w:id="386" w:author="Mayara Nogueira Moreira" w:date="2019-09-26T20:50:00Z">
                          <w:rPr>
                            <w:del w:id="387" w:author="guilherme luis rodrigues" w:date="2019-09-21T20:25:00Z"/>
                          </w:rPr>
                        </w:rPrChange>
                      </w:rPr>
                      <w:pPrChange w:id="388" w:author="Mayara Nogueira Moreira" w:date="2019-09-26T20:50:00Z">
                        <w:pPr>
                          <w:keepLines/>
                          <w:ind w:firstLine="0"/>
                        </w:pPr>
                      </w:pPrChange>
                    </w:pPr>
                    <w:sdt>
                      <w:sdtPr>
                        <w:rPr>
                          <w:b w:val="0"/>
                        </w:rPr>
                        <w:tag w:val="goog_rdk_271"/>
                        <w:id w:val="-293755217"/>
                      </w:sdtPr>
                      <w:sdtContent>
                        <w:del w:id="389" w:author="guilherme luis rodrigues" w:date="2019-09-21T20:25:00Z">
                          <w:r w:rsidR="00B3133F">
                            <w:delText>Necessidade de ter um software gratuito para geração dos relatórios/dashboards.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275"/>
        <w:id w:val="-1449080796"/>
      </w:sdtPr>
      <w:sdtContent>
        <w:commentRangeStart w:id="390" w:displacedByCustomXml="prev"/>
        <w:p w14:paraId="0000008E" w14:textId="5CB4A559" w:rsidR="00707BCB" w:rsidRDefault="00B3133F">
          <w:pPr>
            <w:pStyle w:val="Ttulo1"/>
            <w:numPr>
              <w:ilvl w:val="0"/>
              <w:numId w:val="1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rPr>
              <w:ins w:id="391" w:author="MAYARA" w:date="2019-09-26T12:20:00Z"/>
            </w:rPr>
          </w:pPr>
          <w:r>
            <w:t>Resultados Obtidos</w:t>
          </w:r>
          <w:bookmarkStart w:id="392" w:name="_heading=h.3dy6vkm" w:colFirst="0" w:colLast="0"/>
          <w:bookmarkEnd w:id="392"/>
          <w:commentRangeEnd w:id="390"/>
          <w:sdt>
            <w:sdtPr>
              <w:tag w:val="goog_rdk_274"/>
              <w:id w:val="-1432891421"/>
            </w:sdtPr>
            <w:sdtContent>
              <w:r>
                <w:commentReference w:id="390"/>
              </w:r>
            </w:sdtContent>
          </w:sdt>
        </w:p>
      </w:sdtContent>
    </w:sdt>
    <w:sdt>
      <w:sdtPr>
        <w:tag w:val="goog_rdk_280"/>
        <w:id w:val="-829372078"/>
      </w:sdtPr>
      <w:sdtContent>
        <w:p w14:paraId="0000008F" w14:textId="77777777" w:rsidR="00707BCB" w:rsidRDefault="00D024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ins w:id="393" w:author="MAYARA" w:date="2019-09-26T12:53:00Z"/>
              <w:color w:val="000000"/>
            </w:rPr>
          </w:pPr>
          <w:sdt>
            <w:sdtPr>
              <w:tag w:val="goog_rdk_276"/>
              <w:id w:val="-1868824395"/>
            </w:sdtPr>
            <w:sdtContent>
              <w:ins w:id="394" w:author="MAYARA" w:date="2019-09-26T12:20:00Z">
                <w:r w:rsidR="00B3133F">
                  <w:rPr>
                    <w:color w:val="000000"/>
                  </w:rPr>
                  <w:t xml:space="preserve">Com as implementações realizadas ao longo do projeto, </w:t>
                </w:r>
              </w:ins>
              <w:customXmlInsRangeStart w:id="395" w:author="MAYARA" w:date="2019-09-26T12:20:00Z"/>
              <w:sdt>
                <w:sdtPr>
                  <w:tag w:val="goog_rdk_277"/>
                  <w:id w:val="-2037183749"/>
                </w:sdtPr>
                <w:sdtContent>
                  <w:customXmlInsRangeEnd w:id="395"/>
                  <w:ins w:id="396" w:author="MAYARA" w:date="2019-09-26T12:20:00Z">
                    <w:del w:id="397" w:author="Mayara Nogueira Moreira" w:date="2019-09-26T20:16:00Z">
                      <w:r w:rsidR="00B3133F">
                        <w:rPr>
                          <w:color w:val="000000"/>
                        </w:rPr>
                        <w:delText xml:space="preserve">obtivemos </w:delText>
                      </w:r>
                    </w:del>
                  </w:ins>
                  <w:customXmlInsRangeStart w:id="398" w:author="MAYARA" w:date="2019-09-26T12:20:00Z"/>
                </w:sdtContent>
              </w:sdt>
              <w:customXmlInsRangeEnd w:id="398"/>
            </w:sdtContent>
          </w:sdt>
          <w:sdt>
            <w:sdtPr>
              <w:tag w:val="goog_rdk_278"/>
              <w:id w:val="1904869006"/>
            </w:sdtPr>
            <w:sdtContent>
              <w:ins w:id="399" w:author="Mayara Nogueira Moreira" w:date="2019-09-26T20:16:00Z">
                <w:r w:rsidR="00B3133F">
                  <w:rPr>
                    <w:color w:val="000000"/>
                  </w:rPr>
                  <w:t xml:space="preserve">foram obtidos </w:t>
                </w:r>
              </w:ins>
            </w:sdtContent>
          </w:sdt>
          <w:sdt>
            <w:sdtPr>
              <w:tag w:val="goog_rdk_279"/>
              <w:id w:val="-369916044"/>
            </w:sdtPr>
            <w:sdtContent>
              <w:ins w:id="400" w:author="MAYARA" w:date="2019-09-26T12:53:00Z">
                <w:r w:rsidR="00B3133F">
                  <w:rPr>
                    <w:color w:val="000000"/>
                  </w:rPr>
                  <w:t xml:space="preserve">os seguintes resultados:  </w:t>
                </w:r>
              </w:ins>
            </w:sdtContent>
          </w:sdt>
        </w:p>
      </w:sdtContent>
    </w:sdt>
    <w:sdt>
      <w:sdtPr>
        <w:tag w:val="goog_rdk_291"/>
        <w:id w:val="109872644"/>
      </w:sdtPr>
      <w:sdtContent>
        <w:p w14:paraId="041CF53C" w14:textId="77777777" w:rsidR="0008500F" w:rsidRDefault="00D024E0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sdt>
            <w:sdtPr>
              <w:tag w:val="goog_rdk_282"/>
              <w:id w:val="1534926254"/>
            </w:sdtPr>
            <w:sdtContent>
              <w:customXmlInsRangeStart w:id="401" w:author="MAYARA" w:date="2019-09-26T12:53:00Z"/>
              <w:sdt>
                <w:sdtPr>
                  <w:tag w:val="goog_rdk_283"/>
                  <w:id w:val="-1359345736"/>
                </w:sdtPr>
                <w:sdtContent>
                  <w:customXmlInsRangeEnd w:id="401"/>
                  <w:ins w:id="402" w:author="MAYARA" w:date="2019-09-26T12:53:00Z">
                    <w:del w:id="403" w:author="Mayara Nogueira Moreira" w:date="2019-09-26T19:58:00Z">
                      <w:r w:rsidR="00B3133F" w:rsidRPr="00AA3C9E">
                        <w:rPr>
                          <w:color w:val="000000"/>
                        </w:rPr>
                        <w:delText>A implementação</w:delText>
                      </w:r>
                    </w:del>
                  </w:ins>
                  <w:customXmlInsRangeStart w:id="404" w:author="MAYARA" w:date="2019-09-26T12:53:00Z"/>
                </w:sdtContent>
              </w:sdt>
              <w:customXmlInsRangeEnd w:id="404"/>
            </w:sdtContent>
          </w:sdt>
          <w:sdt>
            <w:sdtPr>
              <w:tag w:val="goog_rdk_284"/>
              <w:id w:val="-403770003"/>
            </w:sdtPr>
            <w:sdtContent>
              <w:commentRangeStart w:id="405"/>
              <w:ins w:id="406" w:author="Mayara Nogueira Moreira" w:date="2019-09-26T19:58:00Z">
                <w:r w:rsidR="00B3133F" w:rsidRPr="00AA3C9E">
                  <w:rPr>
                    <w:color w:val="000000"/>
                  </w:rPr>
                  <w:t>Foram disponibilizado</w:t>
                </w:r>
              </w:ins>
              <w:r w:rsidR="0065091F" w:rsidRPr="00AA3C9E">
                <w:rPr>
                  <w:color w:val="000000"/>
                </w:rPr>
                <w:t>s</w:t>
              </w:r>
            </w:sdtContent>
          </w:sdt>
          <w:sdt>
            <w:sdtPr>
              <w:tag w:val="goog_rdk_286"/>
              <w:id w:val="1741448480"/>
            </w:sdtPr>
            <w:sdtContent>
              <w:customXmlInsRangeStart w:id="407" w:author="MAYARA" w:date="2019-09-26T12:20:00Z"/>
              <w:sdt>
                <w:sdtPr>
                  <w:tag w:val="goog_rdk_287"/>
                  <w:id w:val="-721053357"/>
                </w:sdtPr>
                <w:sdtContent>
                  <w:customXmlInsRangeEnd w:id="407"/>
                  <w:ins w:id="408" w:author="MAYARA" w:date="2019-09-26T12:20:00Z">
                    <w:del w:id="409" w:author="Mayara Nogueira Moreira" w:date="2019-09-26T19:58:00Z">
                      <w:r w:rsidR="00B3133F" w:rsidRPr="00AA3C9E">
                        <w:rPr>
                          <w:color w:val="000000"/>
                        </w:rPr>
                        <w:delText xml:space="preserve"> de </w:delText>
                      </w:r>
                    </w:del>
                  </w:ins>
                  <w:customXmlInsRangeStart w:id="410" w:author="MAYARA" w:date="2019-09-26T12:20:00Z"/>
                </w:sdtContent>
              </w:sdt>
              <w:customXmlInsRangeEnd w:id="410"/>
            </w:sdtContent>
          </w:sdt>
          <w:sdt>
            <w:sdtPr>
              <w:tag w:val="goog_rdk_288"/>
              <w:id w:val="-842470782"/>
            </w:sdtPr>
            <w:sdtContent>
              <w:ins w:id="411" w:author="Mayara Nogueira Moreira" w:date="2019-09-26T19:58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ins w:id="412" w:author="MAYARA" w:date="2019-09-26T12:20:00Z">
            <w:r w:rsidR="00B3133F" w:rsidRPr="00AA3C9E">
              <w:rPr>
                <w:color w:val="000000"/>
              </w:rPr>
              <w:t xml:space="preserve">dashboards para análises dos dados </w:t>
            </w:r>
          </w:ins>
          <w:customXmlInsRangeStart w:id="413" w:author="MAYARA" w:date="2019-09-26T12:20:00Z"/>
          <w:sdt>
            <w:sdtPr>
              <w:tag w:val="goog_rdk_290"/>
              <w:id w:val="-173725683"/>
            </w:sdtPr>
            <w:sdtContent>
              <w:customXmlInsRangeEnd w:id="413"/>
              <w:ins w:id="414" w:author="MAYARA" w:date="2019-09-26T12:20:00Z">
                <w:del w:id="415" w:author="Fernando Sequeira Sousa" w:date="2019-09-29T15:04:00Z">
                  <w:r w:rsidR="00B3133F" w:rsidRPr="00AA3C9E">
                    <w:rPr>
                      <w:color w:val="000000"/>
                    </w:rPr>
                    <w:delText xml:space="preserve">em </w:delText>
                  </w:r>
                </w:del>
              </w:ins>
              <w:customXmlInsRangeStart w:id="416" w:author="MAYARA" w:date="2019-09-26T12:20:00Z"/>
            </w:sdtContent>
          </w:sdt>
          <w:customXmlInsRangeEnd w:id="416"/>
          <w:ins w:id="417" w:author="MAYARA" w:date="2019-09-26T12:20:00Z">
            <w:r w:rsidR="00B3133F" w:rsidRPr="00AA3C9E">
              <w:rPr>
                <w:color w:val="000000"/>
              </w:rPr>
              <w:t>que a startup não tinha, facilitando as análises dos estados para tomada de decisão para uma possível expansão territorial do negócio.</w:t>
            </w:r>
          </w:ins>
        </w:p>
        <w:p w14:paraId="00000090" w14:textId="25AEA866" w:rsidR="00707BCB" w:rsidRPr="00AA3C9E" w:rsidRDefault="0008500F" w:rsidP="0008500F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18" w:author="MAYARA" w:date="2019-09-26T12:20:00Z"/>
              <w:color w:val="000000"/>
            </w:rPr>
          </w:pPr>
          <w:r w:rsidRPr="0008500F">
            <w:rPr>
              <w:color w:val="000000"/>
            </w:rPr>
            <w:t>Definição de um score para cada estado, foi utilizado a linguagem de programação Python para essa tarefa, através da função “</w:t>
          </w:r>
          <w:proofErr w:type="spellStart"/>
          <w:r w:rsidRPr="0008500F">
            <w:rPr>
              <w:color w:val="000000"/>
            </w:rPr>
            <w:t>qcut</w:t>
          </w:r>
          <w:proofErr w:type="spellEnd"/>
          <w:r w:rsidRPr="0008500F">
            <w:rPr>
              <w:color w:val="000000"/>
            </w:rPr>
            <w:t>” da biblioteca do pandas obtêm-se os fatiamentos necessários para a categorização das variáveis contínuas</w:t>
          </w:r>
        </w:p>
        <w:bookmarkStart w:id="419" w:name="_GoBack" w:displacedByCustomXml="next"/>
        <w:bookmarkEnd w:id="419" w:displacedByCustomXml="next"/>
      </w:sdtContent>
    </w:sdt>
    <w:sdt>
      <w:sdtPr>
        <w:tag w:val="goog_rdk_301"/>
        <w:id w:val="539790072"/>
      </w:sdtPr>
      <w:sdtContent>
        <w:p w14:paraId="00000091" w14:textId="1FE3394F" w:rsidR="00707BCB" w:rsidRPr="00AA3C9E" w:rsidRDefault="00D024E0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20" w:author="MAYARA" w:date="2019-09-26T12:20:00Z"/>
              <w:color w:val="000000"/>
            </w:rPr>
            <w:pPrChange w:id="421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sdt>
            <w:sdtPr>
              <w:tag w:val="goog_rdk_292"/>
              <w:id w:val="-1323660474"/>
            </w:sdtPr>
            <w:sdtContent>
              <w:ins w:id="422" w:author="MAYARA" w:date="2019-09-26T12:20:00Z">
                <w:r w:rsidR="00B3133F" w:rsidRPr="00AA3C9E">
                  <w:rPr>
                    <w:color w:val="000000"/>
                  </w:rPr>
                  <w:t xml:space="preserve">Os dashboards são disponibilizados </w:t>
                </w:r>
              </w:ins>
              <w:r w:rsidR="00D2122B">
                <w:rPr>
                  <w:color w:val="000000"/>
                </w:rPr>
                <w:t xml:space="preserve">em um </w:t>
              </w:r>
              <w:ins w:id="423" w:author="MAYARA" w:date="2019-09-26T12:20:00Z">
                <w:r w:rsidR="00B3133F" w:rsidRPr="00AA3C9E">
                  <w:rPr>
                    <w:color w:val="000000"/>
                  </w:rPr>
                  <w:t>servidor do Power</w:t>
                </w:r>
              </w:ins>
            </w:sdtContent>
          </w:sdt>
          <w:sdt>
            <w:sdtPr>
              <w:tag w:val="goog_rdk_293"/>
              <w:id w:val="1722249822"/>
            </w:sdtPr>
            <w:sdtContent>
              <w:ins w:id="424" w:author="Mayara Nogueira Moreira" w:date="2019-09-26T20:06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294"/>
              <w:id w:val="-601105695"/>
            </w:sdtPr>
            <w:sdtContent>
              <w:ins w:id="425" w:author="MAYARA" w:date="2019-09-26T12:20:00Z">
                <w:r w:rsidR="00B3133F" w:rsidRPr="00AA3C9E">
                  <w:rPr>
                    <w:color w:val="000000"/>
                  </w:rPr>
                  <w:t xml:space="preserve">BI </w:t>
                </w:r>
              </w:ins>
            </w:sdtContent>
          </w:sdt>
          <w:sdt>
            <w:sdtPr>
              <w:tag w:val="goog_rdk_295"/>
              <w:id w:val="1684702710"/>
            </w:sdtPr>
            <w:sdtContent>
              <w:ins w:id="426" w:author="Fernando Sequeira Sousa" w:date="2019-09-29T15:04:00Z">
                <w:r w:rsidR="00B3133F" w:rsidRPr="00AA3C9E">
                  <w:rPr>
                    <w:color w:val="000000"/>
                  </w:rPr>
                  <w:t xml:space="preserve">que </w:t>
                </w:r>
              </w:ins>
            </w:sdtContent>
          </w:sdt>
          <w:customXmlInsRangeStart w:id="427" w:author="MAYARA" w:date="2019-09-26T12:20:00Z"/>
          <w:sdt>
            <w:sdtPr>
              <w:tag w:val="goog_rdk_297"/>
              <w:id w:val="-1812775857"/>
            </w:sdtPr>
            <w:sdtContent>
              <w:customXmlInsRangeEnd w:id="427"/>
              <w:ins w:id="428" w:author="MAYARA" w:date="2019-09-26T12:20:00Z">
                <w:del w:id="429" w:author="Fernando Sequeira Sousa" w:date="2019-09-29T15:04:00Z">
                  <w:r w:rsidR="00B3133F" w:rsidRPr="00AA3C9E">
                    <w:rPr>
                      <w:color w:val="000000"/>
                    </w:rPr>
                    <w:delText xml:space="preserve">onde </w:delText>
                  </w:r>
                </w:del>
              </w:ins>
              <w:customXmlInsRangeStart w:id="430" w:author="MAYARA" w:date="2019-09-26T12:20:00Z"/>
            </w:sdtContent>
          </w:sdt>
          <w:customXmlInsRangeEnd w:id="430"/>
          <w:ins w:id="431" w:author="MAYARA" w:date="2019-09-26T12:20:00Z">
            <w:r w:rsidR="00B3133F" w:rsidRPr="00AA3C9E">
              <w:rPr>
                <w:color w:val="000000"/>
              </w:rPr>
              <w:t>pode</w:t>
            </w:r>
          </w:ins>
          <w:r w:rsidR="00D2122B">
            <w:rPr>
              <w:color w:val="000000"/>
            </w:rPr>
            <w:t xml:space="preserve"> </w:t>
          </w:r>
          <w:ins w:id="432" w:author="MAYARA" w:date="2019-09-26T12:20:00Z">
            <w:r w:rsidR="00B3133F" w:rsidRPr="00AA3C9E">
              <w:rPr>
                <w:color w:val="000000"/>
              </w:rPr>
              <w:t>ser acessado online, ou seja, qualquer usuário da startup que tenha acesso ao link</w:t>
            </w:r>
          </w:ins>
          <w:customXmlInsRangeStart w:id="433" w:author="MAYARA" w:date="2019-09-26T12:20:00Z"/>
          <w:sdt>
            <w:sdtPr>
              <w:tag w:val="goog_rdk_298"/>
              <w:id w:val="-257835790"/>
            </w:sdtPr>
            <w:sdtContent>
              <w:customXmlInsRangeEnd w:id="433"/>
              <w:ins w:id="434" w:author="MAYARA" w:date="2019-09-26T12:20:00Z">
                <w:del w:id="435" w:author="Fernando Sequeira Sousa" w:date="2019-09-29T15:04:00Z">
                  <w:r w:rsidR="00B3133F" w:rsidRPr="00AA3C9E">
                    <w:rPr>
                      <w:color w:val="000000"/>
                    </w:rPr>
                    <w:delText>,</w:delText>
                  </w:r>
                </w:del>
              </w:ins>
              <w:customXmlInsRangeStart w:id="436" w:author="MAYARA" w:date="2019-09-26T12:20:00Z"/>
            </w:sdtContent>
          </w:sdt>
          <w:customXmlInsRangeEnd w:id="436"/>
          <w:ins w:id="437" w:author="MAYARA" w:date="2019-09-26T12:20:00Z">
            <w:r w:rsidR="00B3133F" w:rsidRPr="00AA3C9E">
              <w:rPr>
                <w:color w:val="000000"/>
              </w:rPr>
              <w:t xml:space="preserve"> poderá interagir quando, onde e como quiser, facilitando suas análises.</w:t>
            </w:r>
          </w:ins>
          <w:sdt>
            <w:sdtPr>
              <w:tag w:val="goog_rdk_299"/>
              <w:id w:val="1776594769"/>
            </w:sdtPr>
            <w:sdtContent>
              <w:ins w:id="438" w:author="Mayara Nogueira Moreira" w:date="2019-09-26T20:27:00Z">
                <w:r w:rsidR="00B3133F" w:rsidRPr="00AA3C9E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300"/>
              <w:id w:val="293185361"/>
              <w:showingPlcHdr/>
            </w:sdtPr>
            <w:sdtContent>
              <w:r w:rsidR="003F1665">
                <w:t xml:space="preserve">     </w:t>
              </w:r>
            </w:sdtContent>
          </w:sdt>
        </w:p>
      </w:sdtContent>
    </w:sdt>
    <w:sdt>
      <w:sdtPr>
        <w:tag w:val="goog_rdk_304"/>
        <w:id w:val="1139771346"/>
      </w:sdtPr>
      <w:sdtContent>
        <w:p w14:paraId="00000092" w14:textId="6C91AEE6" w:rsidR="00707BCB" w:rsidRPr="00AA3C9E" w:rsidRDefault="00B3133F">
          <w:pPr>
            <w:pStyle w:val="PargrafodaLista"/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39" w:author="MAYARA" w:date="2019-09-26T12:20:00Z"/>
              <w:color w:val="000000"/>
            </w:rPr>
            <w:pPrChange w:id="440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ins w:id="441" w:author="MAYARA" w:date="2019-09-26T12:20:00Z">
            <w:r w:rsidRPr="00AA3C9E">
              <w:rPr>
                <w:color w:val="000000"/>
              </w:rPr>
              <w:t xml:space="preserve">Com a criação do </w:t>
            </w:r>
          </w:ins>
          <w:sdt>
            <w:sdtPr>
              <w:tag w:val="goog_rdk_303"/>
              <w:id w:val="-1430192942"/>
            </w:sdtPr>
            <w:sdtContent>
              <w:ins w:id="442" w:author="MAYARA" w:date="2019-09-26T12:20:00Z">
                <w:r w:rsidRPr="00AA3C9E">
                  <w:rPr>
                    <w:i/>
                    <w:color w:val="000000"/>
                    <w:rPrChange w:id="443" w:author="MAYARA" w:date="2019-09-26T12:56:00Z">
                      <w:rPr>
                        <w:color w:val="000000"/>
                      </w:rPr>
                    </w:rPrChange>
                  </w:rPr>
                  <w:t>Data Warehouse</w:t>
                </w:r>
              </w:ins>
            </w:sdtContent>
          </w:sdt>
          <w:ins w:id="444" w:author="MAYARA" w:date="2019-09-26T12:20:00Z">
            <w:r w:rsidRPr="00AA3C9E">
              <w:rPr>
                <w:color w:val="000000"/>
              </w:rPr>
              <w:t>, a startup poderá inserir novos dados sempre que decidir expandir seu território.</w:t>
            </w:r>
            <w:commentRangeEnd w:id="405"/>
            <w:r>
              <w:commentReference w:id="405"/>
            </w:r>
          </w:ins>
        </w:p>
      </w:sdtContent>
    </w:sdt>
    <w:sdt>
      <w:sdtPr>
        <w:tag w:val="goog_rdk_306"/>
        <w:id w:val="-706101923"/>
      </w:sdtPr>
      <w:sdtContent>
        <w:p w14:paraId="00000093" w14:textId="0BA346BC" w:rsidR="00707BCB" w:rsidRDefault="00B3133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ins w:id="445" w:author="MAYARA" w:date="2019-09-26T12:20:00Z"/>
              <w:color w:val="000000"/>
            </w:rPr>
            <w:pPrChange w:id="446" w:author="MAYARA" w:date="2019-09-26T12:59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432" w:hanging="432"/>
              </w:pPr>
            </w:pPrChange>
          </w:pPr>
          <w:ins w:id="447" w:author="MAYARA" w:date="2019-09-26T12:20:00Z">
            <w:r>
              <w:rPr>
                <w:color w:val="000000"/>
              </w:rPr>
              <w:t xml:space="preserve">Sendo assim, os resultados obtidos foram satisfatórios tendo em vista que atingiu o objetivo proposto em relação à falta de </w:t>
            </w:r>
          </w:ins>
          <w:r w:rsidR="00470FF4">
            <w:rPr>
              <w:color w:val="000000"/>
            </w:rPr>
            <w:t>informação</w:t>
          </w:r>
          <w:ins w:id="448" w:author="MAYARA" w:date="2019-09-26T12:20:00Z">
            <w:r>
              <w:rPr>
                <w:color w:val="000000"/>
              </w:rPr>
              <w:t xml:space="preserve"> e organização dos dados para tomada de decisão referente a expansão territorial de forma clara e objetiva.</w:t>
            </w:r>
          </w:ins>
        </w:p>
      </w:sdtContent>
    </w:sdt>
    <w:sdt>
      <w:sdtPr>
        <w:tag w:val="goog_rdk_307"/>
        <w:id w:val="211926630"/>
      </w:sdtPr>
      <w:sdtContent>
        <w:commentRangeStart w:id="449" w:displacedByCustomXml="prev"/>
        <w:p w14:paraId="00000094" w14:textId="17419CE7" w:rsidR="00707BCB" w:rsidRPr="00D63E18" w:rsidRDefault="00B3133F">
          <w:pPr>
            <w:pPrChange w:id="450" w:author="MAYARA" w:date="2019-09-26T12:20:00Z">
              <w:pPr>
                <w:pStyle w:val="Ttulo1"/>
                <w:numPr>
                  <w:numId w:val="1"/>
                </w:num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</w:pPr>
            </w:pPrChange>
          </w:pPr>
          <w:r>
            <w:t xml:space="preserve">     </w:t>
          </w:r>
          <w:commentRangeEnd w:id="449"/>
          <w:r w:rsidR="0092626C">
            <w:rPr>
              <w:rStyle w:val="Refdecomentrio"/>
            </w:rPr>
            <w:commentReference w:id="449"/>
          </w:r>
        </w:p>
      </w:sdtContent>
    </w:sdt>
    <w:sdt>
      <w:sdtPr>
        <w:rPr>
          <w:b w:val="0"/>
          <w:highlight w:val="magenta"/>
        </w:rPr>
        <w:tag w:val="goog_rdk_313"/>
        <w:id w:val="-225147346"/>
      </w:sdtPr>
      <w:sdtContent>
        <w:p w14:paraId="00000095" w14:textId="77777777" w:rsidR="00707BCB" w:rsidRPr="001D5561" w:rsidRDefault="00D024E0">
          <w:pPr>
            <w:pStyle w:val="Ttulo1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ind w:left="0" w:firstLine="0"/>
            <w:rPr>
              <w:del w:id="451" w:author="MAYARA" w:date="2019-09-26T12:19:00Z"/>
              <w:highlight w:val="magenta"/>
              <w:rPrChange w:id="452" w:author="guilherme luis rodrigues" w:date="2019-09-22T19:22:00Z">
                <w:rPr>
                  <w:del w:id="453" w:author="MAYARA" w:date="2019-09-26T12:19:00Z"/>
                </w:rPr>
              </w:rPrChange>
            </w:rPr>
            <w:pPrChange w:id="454" w:author="guilherme luis rodrigues" w:date="2019-09-22T19:22:00Z">
              <w:pPr>
                <w:numPr>
                  <w:numId w:val="1"/>
                </w:numPr>
                <w:ind w:left="432" w:hanging="432"/>
              </w:pPr>
            </w:pPrChange>
          </w:pPr>
          <w:sdt>
            <w:sdtPr>
              <w:rPr>
                <w:b w:val="0"/>
                <w:highlight w:val="magenta"/>
              </w:rPr>
              <w:tag w:val="goog_rdk_310"/>
              <w:id w:val="-665705782"/>
            </w:sdtPr>
            <w:sdtContent>
              <w:customXmlInsRangeStart w:id="455" w:author="guilherme luis rodrigues" w:date="2019-09-22T19:22:00Z"/>
              <w:sdt>
                <w:sdtPr>
                  <w:rPr>
                    <w:b w:val="0"/>
                    <w:highlight w:val="magenta"/>
                  </w:rPr>
                  <w:tag w:val="goog_rdk_311"/>
                  <w:id w:val="-1023321555"/>
                </w:sdtPr>
                <w:sdtContent>
                  <w:customXmlInsRangeEnd w:id="455"/>
                  <w:ins w:id="456" w:author="guilherme luis rodrigues" w:date="2019-09-22T19:22:00Z">
                    <w:del w:id="457" w:author="MAYARA" w:date="2019-09-26T12:19:00Z">
                      <w:r w:rsidR="00B3133F" w:rsidRPr="001D5561">
                        <w:rPr>
                          <w:b w:val="0"/>
                          <w:sz w:val="24"/>
                          <w:szCs w:val="24"/>
                          <w:highlight w:val="magenta"/>
                        </w:rPr>
                        <w:delText>Ao final do projeto houve a implementação dos Dashboards para análise dos dados que a startup não tinha, assim como toda a estrutura do Data Warehouse que poderá ser alimentada com a inserção de novos dados sempre que a Noverde decidir expandir território. Os relatórios e dashboards obtidos são satisfatórios, tendo em vista que atingiram o objetivo proposto de resolver a falta de dados para uma tomada de decisão referente a expansão territorial de forma clara e objetiva. Outro ponto interressante é que esta aplicação está disponível online, ou seja, o usuário pode interagir quando, onde e como quiser acessando o link: &lt;https://app.powerbi.com/view?r=eyJrIjoiMmQ4N2Y5Y2MtNDFlNC00NjUxLWJkMzItODBmODlhOTEzMDUwIiwidCI6IjVjOWUwNTljLTM5MjktNGRjZC1hMmRhLWIxMWNkNGU4YjFkNCIsImMiOjR9&gt;</w:delText>
                      </w:r>
                    </w:del>
                  </w:ins>
                  <w:customXmlInsRangeStart w:id="458" w:author="guilherme luis rodrigues" w:date="2019-09-22T19:22:00Z"/>
                </w:sdtContent>
              </w:sdt>
              <w:customXmlInsRangeEnd w:id="458"/>
            </w:sdtContent>
          </w:sdt>
          <w:sdt>
            <w:sdtPr>
              <w:rPr>
                <w:b w:val="0"/>
                <w:highlight w:val="magenta"/>
              </w:rPr>
              <w:tag w:val="goog_rdk_312"/>
              <w:id w:val="-382870771"/>
            </w:sdtPr>
            <w:sdtContent>
              <w:del w:id="459" w:author="MAYARA" w:date="2019-09-26T12:19:00Z">
                <w:r w:rsidR="00B3133F" w:rsidRPr="001D5561">
                  <w:rPr>
                    <w:highlight w:val="magenta"/>
                  </w:rPr>
                  <w:delText>Nesta seção devem estar todos os resultados do que foi feito para o cliente. O que foi de fato implementado, qual a situação atual, links para o software e todo o resto.</w:delText>
                </w:r>
              </w:del>
            </w:sdtContent>
          </w:sdt>
        </w:p>
      </w:sdtContent>
    </w:sdt>
    <w:sdt>
      <w:sdtPr>
        <w:rPr>
          <w:highlight w:val="magenta"/>
        </w:rPr>
        <w:tag w:val="goog_rdk_315"/>
        <w:id w:val="-635720736"/>
      </w:sdtPr>
      <w:sdtEndPr>
        <w:rPr>
          <w:highlight w:val="none"/>
        </w:rPr>
      </w:sdtEndPr>
      <w:sdtContent>
        <w:p w14:paraId="00000096" w14:textId="47D54CDD" w:rsidR="00707BCB" w:rsidRPr="009D0A39" w:rsidRDefault="00B3133F">
          <w:pPr>
            <w:pStyle w:val="Ttulo2"/>
            <w:numPr>
              <w:ilvl w:val="1"/>
              <w:numId w:val="1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rPr>
              <w:ins w:id="460" w:author="MAYARA" w:date="2019-09-26T12:38:00Z"/>
            </w:rPr>
          </w:pPr>
          <w:r w:rsidRPr="009D0A39">
            <w:t>Comparativo com Soluções</w:t>
          </w:r>
          <w:sdt>
            <w:sdtPr>
              <w:tag w:val="goog_rdk_314"/>
              <w:id w:val="-284195770"/>
              <w:showingPlcHdr/>
            </w:sdtPr>
            <w:sdtContent>
              <w:r w:rsidR="007D4E5F" w:rsidRPr="009D0A39">
                <w:t xml:space="preserve">     </w:t>
              </w:r>
            </w:sdtContent>
          </w:sdt>
        </w:p>
      </w:sdtContent>
    </w:sdt>
    <w:sdt>
      <w:sdtPr>
        <w:tag w:val="goog_rdk_316"/>
        <w:id w:val="373901986"/>
        <w:showingPlcHdr/>
      </w:sdtPr>
      <w:sdtContent>
        <w:p w14:paraId="00000097" w14:textId="4B2D149F" w:rsidR="00707BCB" w:rsidRPr="00D63E18" w:rsidRDefault="00B3133F">
          <w:pPr>
            <w:pPrChange w:id="461" w:author="MAYARA" w:date="2019-09-26T12:38:00Z">
              <w:pPr>
                <w:pStyle w:val="Ttulo2"/>
                <w:numPr>
                  <w:ilvl w:val="1"/>
                  <w:numId w:val="1"/>
                </w:num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</w:pPr>
            </w:pPrChange>
          </w:pPr>
          <w:r w:rsidRPr="009D0A39">
            <w:t xml:space="preserve">     </w:t>
          </w:r>
        </w:p>
      </w:sdtContent>
    </w:sdt>
    <w:sdt>
      <w:sdtPr>
        <w:tag w:val="goog_rdk_341"/>
        <w:id w:val="529837707"/>
      </w:sdtPr>
      <w:sdtEndPr>
        <w:rPr>
          <w:highlight w:val="magenta"/>
        </w:rPr>
      </w:sdtEndPr>
      <w:sdtContent>
        <w:p w14:paraId="00000098" w14:textId="0F965A43" w:rsidR="00707BCB" w:rsidRPr="001D5561" w:rsidRDefault="00D024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highlight w:val="magenta"/>
            </w:rPr>
            <w:pPrChange w:id="462" w:author="MAYARA" w:date="2019-09-26T12:38:00Z">
              <w:pPr>
                <w:numPr>
                  <w:ilvl w:val="1"/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ind w:left="576" w:hanging="576"/>
              </w:pPr>
            </w:pPrChange>
          </w:pPr>
          <w:sdt>
            <w:sdtPr>
              <w:tag w:val="goog_rdk_318"/>
              <w:id w:val="-389580073"/>
            </w:sdtPr>
            <w:sdtContent>
              <w:commentRangeStart w:id="463"/>
              <w:ins w:id="464" w:author="guilherme luis rodrigues" w:date="2019-09-22T19:29:00Z">
                <w:r w:rsidR="00B3133F" w:rsidRPr="009D0A39">
                  <w:rPr>
                    <w:color w:val="000000"/>
                  </w:rPr>
                  <w:t>Atualmente existem soluções semelhantes no mercado, como já citado na seção 2 deste documento, porém o projeto se destaca por oferecer</w:t>
                </w:r>
              </w:ins>
              <w:customXmlInsRangeStart w:id="465" w:author="guilherme luis rodrigues" w:date="2019-09-22T19:29:00Z"/>
              <w:sdt>
                <w:sdtPr>
                  <w:tag w:val="goog_rdk_320"/>
                  <w:id w:val="1081332906"/>
                </w:sdtPr>
                <w:sdtContent>
                  <w:customXmlInsRangeEnd w:id="465"/>
                  <w:ins w:id="466" w:author="guilherme luis rodrigues" w:date="2019-09-22T19:29:00Z">
                    <w:del w:id="467" w:author="MAYARA" w:date="2019-09-26T12:47:00Z">
                      <w:r w:rsidR="00B3133F" w:rsidRPr="009D0A39">
                        <w:rPr>
                          <w:color w:val="000000"/>
                        </w:rPr>
                        <w:delText xml:space="preserve"> </w:delText>
                      </w:r>
                    </w:del>
                  </w:ins>
                  <w:customXmlInsRangeStart w:id="468" w:author="guilherme luis rodrigues" w:date="2019-09-22T19:29:00Z"/>
                </w:sdtContent>
              </w:sdt>
              <w:customXmlInsRangeEnd w:id="468"/>
            </w:sdtContent>
          </w:sdt>
          <w:sdt>
            <w:sdtPr>
              <w:tag w:val="goog_rdk_321"/>
              <w:id w:val="-1491320487"/>
            </w:sdtPr>
            <w:sdtContent>
              <w:ins w:id="469" w:author="MAYARA" w:date="2019-09-26T12:47:00Z">
                <w:r w:rsidR="00B3133F" w:rsidRPr="009D0A39">
                  <w:rPr>
                    <w:color w:val="000000"/>
                  </w:rPr>
                  <w:t xml:space="preserve"> </w:t>
                </w:r>
              </w:ins>
              <w:sdt>
                <w:sdtPr>
                  <w:tag w:val="goog_rdk_322"/>
                  <w:id w:val="-582766611"/>
                </w:sdtPr>
                <w:sdtContent>
                  <w:commentRangeStart w:id="470"/>
                </w:sdtContent>
              </w:sdt>
              <w:ins w:id="471" w:author="MAYARA" w:date="2019-09-26T12:47:00Z">
                <w:r w:rsidR="00B3133F" w:rsidRPr="009D0A39">
                  <w:rPr>
                    <w:color w:val="000000"/>
                  </w:rPr>
                  <w:t>análises de dados a um baixo custo</w:t>
                </w:r>
                <w:commentRangeEnd w:id="470"/>
                <w:r w:rsidR="00B3133F" w:rsidRPr="009D0A39">
                  <w:commentReference w:id="470"/>
                </w:r>
                <w:r w:rsidR="00B3133F" w:rsidRPr="009D0A39">
                  <w:rPr>
                    <w:color w:val="000000"/>
                  </w:rPr>
                  <w:t xml:space="preserve"> e de forma simplificada ao cliente, além de </w:t>
                </w:r>
              </w:ins>
            </w:sdtContent>
          </w:sdt>
          <w:sdt>
            <w:sdtPr>
              <w:tag w:val="goog_rdk_323"/>
              <w:id w:val="-265776214"/>
            </w:sdtPr>
            <w:sdtContent>
              <w:customXmlInsRangeStart w:id="472" w:author="guilherme luis rodrigues" w:date="2019-09-22T19:29:00Z"/>
              <w:sdt>
                <w:sdtPr>
                  <w:tag w:val="goog_rdk_324"/>
                  <w:id w:val="894089041"/>
                </w:sdtPr>
                <w:sdtContent>
                  <w:customXmlInsRangeEnd w:id="472"/>
                  <w:ins w:id="473" w:author="guilherme luis rodrigues" w:date="2019-09-22T19:29:00Z">
                    <w:del w:id="474" w:author="MAYARA" w:date="2019-09-26T12:44:00Z">
                      <w:r w:rsidR="00B3133F" w:rsidRPr="009D0A39">
                        <w:rPr>
                          <w:color w:val="000000"/>
                        </w:rPr>
                        <w:delText>não somente relatórios e dashboards a um cliente, mas sim por p</w:delText>
                      </w:r>
                    </w:del>
                  </w:ins>
                  <w:customXmlInsRangeStart w:id="475" w:author="guilherme luis rodrigues" w:date="2019-09-22T19:29:00Z"/>
                </w:sdtContent>
              </w:sdt>
              <w:customXmlInsRangeEnd w:id="475"/>
            </w:sdtContent>
          </w:sdt>
          <w:sdt>
            <w:sdtPr>
              <w:tag w:val="goog_rdk_325"/>
              <w:id w:val="-2014596342"/>
            </w:sdtPr>
            <w:sdtContent>
              <w:ins w:id="476" w:author="MAYARA" w:date="2019-09-26T12:44:00Z">
                <w:r w:rsidR="00B3133F" w:rsidRPr="009D0A39">
                  <w:rPr>
                    <w:color w:val="000000"/>
                  </w:rPr>
                  <w:t>p</w:t>
                </w:r>
              </w:ins>
            </w:sdtContent>
          </w:sdt>
          <w:sdt>
            <w:sdtPr>
              <w:tag w:val="goog_rdk_326"/>
              <w:id w:val="-106422141"/>
            </w:sdtPr>
            <w:sdtContent>
              <w:ins w:id="477" w:author="guilherme luis rodrigues" w:date="2019-09-22T19:29:00Z">
                <w:r w:rsidR="00B3133F" w:rsidRPr="009D0A39">
                  <w:rPr>
                    <w:color w:val="000000"/>
                  </w:rPr>
                  <w:t>roporcion</w:t>
                </w:r>
              </w:ins>
            </w:sdtContent>
          </w:sdt>
          <w:sdt>
            <w:sdtPr>
              <w:tag w:val="goog_rdk_327"/>
              <w:id w:val="-1742241370"/>
            </w:sdtPr>
            <w:sdtContent>
              <w:ins w:id="478" w:author="MAYARA" w:date="2019-09-26T12:45:00Z">
                <w:r w:rsidR="00B3133F" w:rsidRPr="009D0A39">
                  <w:rPr>
                    <w:color w:val="000000"/>
                  </w:rPr>
                  <w:t>ar</w:t>
                </w:r>
              </w:ins>
            </w:sdtContent>
          </w:sdt>
          <w:sdt>
            <w:sdtPr>
              <w:tag w:val="goog_rdk_328"/>
              <w:id w:val="122506687"/>
            </w:sdtPr>
            <w:sdtContent>
              <w:customXmlInsRangeStart w:id="479" w:author="guilherme luis rodrigues" w:date="2019-09-22T19:29:00Z"/>
              <w:sdt>
                <w:sdtPr>
                  <w:tag w:val="goog_rdk_329"/>
                  <w:id w:val="131837323"/>
                </w:sdtPr>
                <w:sdtContent>
                  <w:customXmlInsRangeEnd w:id="479"/>
                  <w:ins w:id="480" w:author="guilherme luis rodrigues" w:date="2019-09-22T19:29:00Z">
                    <w:del w:id="481" w:author="MAYARA" w:date="2019-09-26T12:45:00Z">
                      <w:r w:rsidR="00B3133F" w:rsidRPr="009D0A39">
                        <w:rPr>
                          <w:color w:val="000000"/>
                        </w:rPr>
                        <w:delText>a</w:delText>
                      </w:r>
                    </w:del>
                  </w:ins>
                  <w:customXmlInsRangeStart w:id="482" w:author="guilherme luis rodrigues" w:date="2019-09-22T19:29:00Z"/>
                </w:sdtContent>
              </w:sdt>
              <w:customXmlInsRangeEnd w:id="482"/>
            </w:sdtContent>
          </w:sdt>
          <w:sdt>
            <w:sdtPr>
              <w:tag w:val="goog_rdk_330"/>
              <w:id w:val="-503521873"/>
            </w:sdtPr>
            <w:sdtContent>
              <w:ins w:id="483" w:author="MAYARA" w:date="2019-09-26T12:45:00Z">
                <w:r w:rsidR="00B3133F" w:rsidRPr="009D0A39">
                  <w:rPr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331"/>
              <w:id w:val="-1910761367"/>
            </w:sdtPr>
            <w:sdtContent>
              <w:customXmlInsRangeStart w:id="484" w:author="guilherme luis rodrigues" w:date="2019-09-22T19:29:00Z"/>
              <w:sdt>
                <w:sdtPr>
                  <w:tag w:val="goog_rdk_332"/>
                  <w:id w:val="-214050398"/>
                </w:sdtPr>
                <w:sdtContent>
                  <w:customXmlInsRangeEnd w:id="484"/>
                  <w:ins w:id="485" w:author="guilherme luis rodrigues" w:date="2019-09-22T19:29:00Z">
                    <w:del w:id="486" w:author="MAYARA" w:date="2019-09-26T12:45:00Z">
                      <w:r w:rsidR="00B3133F" w:rsidRPr="009D0A39">
                        <w:rPr>
                          <w:color w:val="000000"/>
                        </w:rPr>
                        <w:delText xml:space="preserve">r </w:delText>
                      </w:r>
                    </w:del>
                  </w:ins>
                  <w:customXmlInsRangeStart w:id="487" w:author="guilherme luis rodrigues" w:date="2019-09-22T19:29:00Z"/>
                </w:sdtContent>
              </w:sdt>
              <w:customXmlInsRangeEnd w:id="487"/>
              <w:ins w:id="488" w:author="guilherme luis rodrigues" w:date="2019-09-22T19:29:00Z">
                <w:r w:rsidR="00B3133F" w:rsidRPr="009D0A39">
                  <w:rPr>
                    <w:color w:val="000000"/>
                  </w:rPr>
                  <w:t>confiança e segurança na qualidade d</w:t>
                </w:r>
              </w:ins>
            </w:sdtContent>
          </w:sdt>
          <w:sdt>
            <w:sdtPr>
              <w:tag w:val="goog_rdk_333"/>
              <w:id w:val="-973753941"/>
            </w:sdtPr>
            <w:sdtContent>
              <w:ins w:id="489" w:author="MAYARA" w:date="2019-09-26T12:46:00Z">
                <w:r w:rsidR="00B3133F" w:rsidRPr="009D0A39">
                  <w:rPr>
                    <w:color w:val="000000"/>
                  </w:rPr>
                  <w:t>esses</w:t>
                </w:r>
              </w:ins>
            </w:sdtContent>
          </w:sdt>
          <w:sdt>
            <w:sdtPr>
              <w:tag w:val="goog_rdk_334"/>
              <w:id w:val="1559898544"/>
            </w:sdtPr>
            <w:sdtContent>
              <w:customXmlInsRangeStart w:id="490" w:author="guilherme luis rodrigues" w:date="2019-09-22T19:29:00Z"/>
              <w:sdt>
                <w:sdtPr>
                  <w:tag w:val="goog_rdk_335"/>
                  <w:id w:val="1199130560"/>
                </w:sdtPr>
                <w:sdtContent>
                  <w:customXmlInsRangeEnd w:id="490"/>
                  <w:ins w:id="491" w:author="guilherme luis rodrigues" w:date="2019-09-22T19:29:00Z">
                    <w:del w:id="492" w:author="MAYARA" w:date="2019-09-26T12:46:00Z">
                      <w:r w:rsidR="00B3133F" w:rsidRPr="009D0A39">
                        <w:rPr>
                          <w:color w:val="000000"/>
                        </w:rPr>
                        <w:delText>os</w:delText>
                      </w:r>
                    </w:del>
                  </w:ins>
                  <w:customXmlInsRangeStart w:id="493" w:author="guilherme luis rodrigues" w:date="2019-09-22T19:29:00Z"/>
                </w:sdtContent>
              </w:sdt>
              <w:customXmlInsRangeEnd w:id="493"/>
              <w:ins w:id="494" w:author="guilherme luis rodrigues" w:date="2019-09-22T19:29:00Z">
                <w:r w:rsidR="00B3133F" w:rsidRPr="009D0A39">
                  <w:rPr>
                    <w:color w:val="000000"/>
                  </w:rPr>
                  <w:t xml:space="preserve"> dados</w:t>
                </w:r>
              </w:ins>
              <w:customXmlInsRangeStart w:id="495" w:author="guilherme luis rodrigues" w:date="2019-09-22T19:29:00Z"/>
              <w:sdt>
                <w:sdtPr>
                  <w:tag w:val="goog_rdk_336"/>
                  <w:id w:val="-258376484"/>
                </w:sdtPr>
                <w:sdtContent>
                  <w:customXmlInsRangeEnd w:id="495"/>
                  <w:ins w:id="496" w:author="guilherme luis rodrigues" w:date="2019-09-22T19:29:00Z">
                    <w:del w:id="497" w:author="MAYARA" w:date="2019-09-26T12:46:00Z">
                      <w:r w:rsidR="00B3133F" w:rsidRPr="009D0A39">
                        <w:rPr>
                          <w:color w:val="000000"/>
                        </w:rPr>
                        <w:delText>, tendo como um ponto principal o baixo cus</w:delText>
                      </w:r>
                    </w:del>
                  </w:ins>
                  <w:customXmlInsRangeStart w:id="498" w:author="guilherme luis rodrigues" w:date="2019-09-22T19:29:00Z"/>
                </w:sdtContent>
              </w:sdt>
              <w:customXmlInsRangeEnd w:id="498"/>
            </w:sdtContent>
          </w:sdt>
          <w:sdt>
            <w:sdtPr>
              <w:tag w:val="goog_rdk_337"/>
              <w:id w:val="-1738167554"/>
            </w:sdtPr>
            <w:sdtContent>
              <w:ins w:id="499" w:author="MAYARA" w:date="2019-09-26T12:46:00Z">
                <w:r w:rsidR="00B3133F" w:rsidRPr="009D0A39">
                  <w:rPr>
                    <w:color w:val="000000"/>
                  </w:rPr>
                  <w:t xml:space="preserve"> para uma total satisfação do cliente que irá usufruir dessas ferramentas</w:t>
                </w:r>
              </w:ins>
              <w:sdt>
                <w:sdtPr>
                  <w:tag w:val="goog_rdk_340"/>
                  <w:id w:val="-12156032"/>
                </w:sdtPr>
                <w:sdtContent>
                  <w:del w:id="500" w:author="guilherme luis rodrigues" w:date="2019-09-22T19:29:00Z">
                    <w:r w:rsidR="00770DA7" w:rsidRPr="009D0A39">
                      <w:rPr>
                        <w:color w:val="000000"/>
                      </w:rPr>
                      <w:delText>Apresentação daquilo que foi implementado para o cliente e compare com as soluções levantadas na seção 2.</w:delText>
                    </w:r>
                  </w:del>
                </w:sdtContent>
              </w:sdt>
              <w:ins w:id="501" w:author="MAYARA" w:date="2019-09-26T12:46:00Z">
                <w:r w:rsidR="00B3133F" w:rsidRPr="009D0A39">
                  <w:rPr>
                    <w:color w:val="000000"/>
                  </w:rPr>
                  <w:t>.</w:t>
                </w:r>
              </w:ins>
            </w:sdtContent>
          </w:sdt>
          <w:sdt>
            <w:sdtPr>
              <w:tag w:val="goog_rdk_338"/>
              <w:id w:val="-65644800"/>
            </w:sdtPr>
            <w:sdtEndPr>
              <w:rPr>
                <w:highlight w:val="magenta"/>
              </w:rPr>
            </w:sdtEndPr>
            <w:sdtContent>
              <w:customXmlInsRangeStart w:id="502" w:author="guilherme luis rodrigues" w:date="2019-09-22T19:29:00Z"/>
              <w:sdt>
                <w:sdtPr>
                  <w:tag w:val="goog_rdk_339"/>
                  <w:id w:val="907732567"/>
                </w:sdtPr>
                <w:sdtContent>
                  <w:customXmlInsRangeEnd w:id="502"/>
                  <w:r w:rsidR="00770DA7" w:rsidRPr="009D0A39">
                    <w:t xml:space="preserve"> O programa escolhido para o desenvolvimento de dashboards foi o Power BI, que em relação à outras ferramentas de visualização, como Tableau e </w:t>
                  </w:r>
                  <w:proofErr w:type="spellStart"/>
                  <w:r w:rsidR="00770DA7" w:rsidRPr="009D0A39">
                    <w:t>Qlik</w:t>
                  </w:r>
                  <w:proofErr w:type="spellEnd"/>
                  <w:r w:rsidR="001352A9" w:rsidRPr="009D0A39">
                    <w:t xml:space="preserve"> </w:t>
                  </w:r>
                  <w:proofErr w:type="spellStart"/>
                  <w:r w:rsidR="001352A9" w:rsidRPr="009D0A39">
                    <w:t>View</w:t>
                  </w:r>
                  <w:proofErr w:type="spellEnd"/>
                  <w:r w:rsidR="00770DA7" w:rsidRPr="009D0A39">
                    <w:t>, possui uma arquitetura mais simples e intuitiva. A linguagem utilizada no Power BI é o DAX, onde usuários técnicos e não técnicos</w:t>
                  </w:r>
                  <w:r w:rsidR="00AA3C9E" w:rsidRPr="009D0A39">
                    <w:t xml:space="preserve"> </w:t>
                  </w:r>
                  <w:r w:rsidR="00770DA7" w:rsidRPr="009D0A39">
                    <w:t>ou que estão acostumados em utilizar o Excel possuem facilidade em desenvolver ou entender as fórmulas presente</w:t>
                  </w:r>
                  <w:r w:rsidR="001352A9" w:rsidRPr="009D0A39">
                    <w:t>s</w:t>
                  </w:r>
                  <w:r w:rsidR="00770DA7" w:rsidRPr="009D0A39">
                    <w:t xml:space="preserve"> nas métricas.</w:t>
                  </w:r>
                  <w:customXmlInsRangeStart w:id="503" w:author="guilherme luis rodrigues" w:date="2019-09-22T19:29:00Z"/>
                </w:sdtContent>
              </w:sdt>
              <w:customXmlInsRangeEnd w:id="503"/>
            </w:sdtContent>
          </w:sdt>
        </w:p>
      </w:sdtContent>
    </w:sdt>
    <w:p w14:paraId="00000099" w14:textId="77777777" w:rsidR="00707BCB" w:rsidRPr="009D0A39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Protótipo</w:t>
      </w:r>
      <w:commentRangeEnd w:id="463"/>
      <w:r w:rsidRPr="009D0A39">
        <w:commentReference w:id="463"/>
      </w:r>
    </w:p>
    <w:p w14:paraId="2F503A2E" w14:textId="7C1B3260" w:rsidR="007914AC" w:rsidRDefault="00B50BF5" w:rsidP="005C52ED">
      <w:r w:rsidRPr="0088412D">
        <w:t xml:space="preserve">Com intuito de provar a aplicação desta solução foram exploradas diversas bases de dados com variáveis atualizadas que caracterizam os determinados estados. Uma vez encontradas as informações relacionadas </w:t>
      </w:r>
      <w:r w:rsidR="00880FA6" w:rsidRPr="0088412D">
        <w:t>a</w:t>
      </w:r>
      <w:r w:rsidRPr="0088412D">
        <w:t xml:space="preserve"> </w:t>
      </w:r>
      <w:r w:rsidR="00880FA6" w:rsidRPr="0088412D">
        <w:t>P</w:t>
      </w:r>
      <w:r w:rsidR="00DE6AFF" w:rsidRPr="0088412D">
        <w:t>IB</w:t>
      </w:r>
      <w:r w:rsidRPr="0088412D">
        <w:t xml:space="preserve">, </w:t>
      </w:r>
      <w:r w:rsidR="00880FA6" w:rsidRPr="0088412D">
        <w:t>r</w:t>
      </w:r>
      <w:r w:rsidRPr="0088412D">
        <w:t xml:space="preserve">enda per capita, </w:t>
      </w:r>
      <w:r w:rsidR="00880FA6" w:rsidRPr="0088412D">
        <w:t>t</w:t>
      </w:r>
      <w:r w:rsidRPr="0088412D">
        <w:t xml:space="preserve">axa de desemprego, </w:t>
      </w:r>
      <w:r w:rsidR="00880FA6" w:rsidRPr="0088412D">
        <w:t>t</w:t>
      </w:r>
      <w:r w:rsidRPr="0088412D">
        <w:t>axa de inadimplência</w:t>
      </w:r>
      <w:r w:rsidR="00880FA6" w:rsidRPr="0088412D">
        <w:t xml:space="preserve"> e</w:t>
      </w:r>
      <w:r w:rsidRPr="0088412D">
        <w:t xml:space="preserve"> </w:t>
      </w:r>
      <w:r w:rsidR="00880FA6" w:rsidRPr="00AC4957">
        <w:t>r</w:t>
      </w:r>
      <w:r w:rsidRPr="00AC4957">
        <w:t xml:space="preserve">endimento médio, </w:t>
      </w:r>
      <w:r w:rsidR="0088412D" w:rsidRPr="00AC4957">
        <w:t>pode-se explorar e oferecer</w:t>
      </w:r>
      <w:r w:rsidRPr="00AC4957">
        <w:t xml:space="preserve"> visões coerentes e relevantes, além da elaboração de um score para cada estado. Servindo-se destes insights foi possível avançar em direção a estruturação do banco de dados e de dashboards mais sofisticados.</w:t>
      </w:r>
    </w:p>
    <w:p w14:paraId="3A68897B" w14:textId="77777777" w:rsidR="00092722" w:rsidRPr="00AC4957" w:rsidRDefault="00092722" w:rsidP="005C52ED"/>
    <w:p w14:paraId="42B3B82A" w14:textId="52C844DD" w:rsidR="001666A6" w:rsidRPr="00467382" w:rsidRDefault="001666A6" w:rsidP="00467382">
      <w:r w:rsidRPr="00AC4957">
        <w:rPr>
          <w:b/>
        </w:rPr>
        <w:t>Protótipo do sistema no SQL Server</w:t>
      </w:r>
      <w:r w:rsidRPr="00AC4957">
        <w:t>:</w:t>
      </w:r>
      <w:r w:rsidR="00880FA6" w:rsidRPr="00AC4957">
        <w:t xml:space="preserve"> </w:t>
      </w:r>
      <w:r w:rsidR="0088412D" w:rsidRPr="00AC4957">
        <w:t>Em relação a modelagem dos dados, foi utilizado o</w:t>
      </w:r>
      <w:r w:rsidR="009D0A39" w:rsidRPr="00AC4957">
        <w:t xml:space="preserve"> modelo </w:t>
      </w:r>
      <w:r w:rsidR="00467382" w:rsidRPr="00AC4957">
        <w:t>C</w:t>
      </w:r>
      <w:r w:rsidR="009D0A39" w:rsidRPr="00AC4957">
        <w:t>onstelação</w:t>
      </w:r>
      <w:r w:rsidR="00C733D6">
        <w:t xml:space="preserve"> conforme figura 3</w:t>
      </w:r>
      <w:r w:rsidRPr="00AC4957">
        <w:t xml:space="preserve">, </w:t>
      </w:r>
      <w:r w:rsidR="00467382" w:rsidRPr="00AC4957">
        <w:t>que é utilizado quando existem múltiplas tabelas fato que compartilham as mesmas dimensões, formando assim uma constelação de fatos. No modelo a seguir, é possível</w:t>
      </w:r>
      <w:r w:rsidRPr="00AC4957">
        <w:t xml:space="preserve"> ter a visão de todas as tabelas do banco de dados:</w:t>
      </w:r>
    </w:p>
    <w:p w14:paraId="2F223E74" w14:textId="77777777" w:rsidR="001666A6" w:rsidRDefault="001666A6" w:rsidP="001666A6">
      <w:pPr>
        <w:keepNext/>
      </w:pPr>
      <w:r>
        <w:rPr>
          <w:noProof/>
        </w:rPr>
        <w:lastRenderedPageBreak/>
        <w:drawing>
          <wp:inline distT="0" distB="0" distL="0" distR="0" wp14:anchorId="7D74B957" wp14:editId="743E12B0">
            <wp:extent cx="5760085" cy="5935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inhos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C1D" w14:textId="3720D51B" w:rsidR="007914AC" w:rsidRPr="005C52ED" w:rsidRDefault="00880FA6" w:rsidP="005C52E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Figura 3 – Modelo Constelação</w:t>
      </w:r>
    </w:p>
    <w:p w14:paraId="68FB9078" w14:textId="77777777" w:rsidR="007914AC" w:rsidRDefault="007914AC" w:rsidP="005C52ED">
      <w:pPr>
        <w:ind w:firstLine="0"/>
        <w:rPr>
          <w:b/>
          <w:bCs/>
        </w:rPr>
      </w:pPr>
    </w:p>
    <w:p w14:paraId="053E3C39" w14:textId="5E82A241" w:rsidR="00B0085B" w:rsidRDefault="00920F16">
      <w:r w:rsidRPr="00880FA6">
        <w:rPr>
          <w:b/>
          <w:bCs/>
        </w:rPr>
        <w:t>Protótipo do sistema no Power</w:t>
      </w:r>
      <w:r w:rsidR="00880FA6" w:rsidRPr="00880FA6">
        <w:rPr>
          <w:b/>
          <w:bCs/>
        </w:rPr>
        <w:t xml:space="preserve"> </w:t>
      </w:r>
      <w:r w:rsidRPr="00880FA6">
        <w:rPr>
          <w:b/>
          <w:bCs/>
        </w:rPr>
        <w:t>B</w:t>
      </w:r>
      <w:r w:rsidR="00880FA6" w:rsidRPr="00880FA6">
        <w:rPr>
          <w:b/>
          <w:bCs/>
        </w:rPr>
        <w:t>I</w:t>
      </w:r>
      <w:r w:rsidRPr="00880FA6">
        <w:t>:</w:t>
      </w:r>
      <w:r w:rsidR="00880FA6" w:rsidRPr="00880FA6">
        <w:t xml:space="preserve"> </w:t>
      </w:r>
      <w:r w:rsidR="00C733D6">
        <w:t xml:space="preserve">Conforme figura 4 </w:t>
      </w:r>
      <w:commentRangeStart w:id="504"/>
      <w:commentRangeStart w:id="505"/>
      <w:r w:rsidR="00C733D6">
        <w:t>tem</w:t>
      </w:r>
      <w:r w:rsidR="00D024E0">
        <w:t>-se</w:t>
      </w:r>
      <w:r w:rsidR="00C733D6">
        <w:t xml:space="preserve"> </w:t>
      </w:r>
      <w:commentRangeEnd w:id="504"/>
      <w:r w:rsidR="00C03923">
        <w:rPr>
          <w:rStyle w:val="Refdecomentrio"/>
        </w:rPr>
        <w:commentReference w:id="504"/>
      </w:r>
      <w:commentRangeEnd w:id="505"/>
      <w:r w:rsidR="00C03923">
        <w:rPr>
          <w:rStyle w:val="Refdecomentrio"/>
        </w:rPr>
        <w:commentReference w:id="505"/>
      </w:r>
      <w:r w:rsidR="00C733D6">
        <w:t>um r</w:t>
      </w:r>
      <w:r w:rsidR="00292498" w:rsidRPr="00880FA6">
        <w:t>elatório</w:t>
      </w:r>
      <w:r w:rsidR="00292498" w:rsidRPr="008A045A">
        <w:t xml:space="preserve"> no qual </w:t>
      </w:r>
      <w:r w:rsidR="005D6091">
        <w:t>é possível</w:t>
      </w:r>
      <w:commentRangeStart w:id="506"/>
      <w:r w:rsidR="00292498" w:rsidRPr="008A045A">
        <w:t xml:space="preserve"> </w:t>
      </w:r>
      <w:commentRangeEnd w:id="506"/>
      <w:r w:rsidR="00C03923">
        <w:rPr>
          <w:rStyle w:val="Refdecomentrio"/>
        </w:rPr>
        <w:commentReference w:id="506"/>
      </w:r>
      <w:r w:rsidR="00292498" w:rsidRPr="008A045A">
        <w:t xml:space="preserve">fazer </w:t>
      </w:r>
      <w:r w:rsidR="005D6091">
        <w:t xml:space="preserve">a </w:t>
      </w:r>
      <w:r w:rsidR="00292498" w:rsidRPr="008A045A">
        <w:t xml:space="preserve">seleção </w:t>
      </w:r>
      <w:r w:rsidR="008A045A" w:rsidRPr="008A045A">
        <w:t>múltipla</w:t>
      </w:r>
      <w:r w:rsidR="00292498" w:rsidRPr="008A045A">
        <w:t xml:space="preserve"> de todos os estados ou escolher um específico </w:t>
      </w:r>
      <w:r w:rsidR="008A045A">
        <w:t xml:space="preserve">em determinado ano </w:t>
      </w:r>
      <w:r w:rsidR="00292498" w:rsidRPr="008A045A">
        <w:t>para comparar taxa de inadimplentes</w:t>
      </w:r>
      <w:r w:rsidR="00E85BF8">
        <w:t>,</w:t>
      </w:r>
      <w:r w:rsidR="00292498" w:rsidRPr="008A045A">
        <w:t xml:space="preserve"> </w:t>
      </w:r>
      <w:r w:rsidR="00E85BF8">
        <w:t xml:space="preserve">quantidade de veículos e rendimento médio, </w:t>
      </w:r>
      <w:r w:rsidR="00292498" w:rsidRPr="008A045A">
        <w:t xml:space="preserve">além de retornar o score </w:t>
      </w:r>
      <w:r w:rsidR="00E85BF8">
        <w:t xml:space="preserve">e classificação </w:t>
      </w:r>
      <w:r w:rsidR="00292498" w:rsidRPr="008A045A">
        <w:t>do estado selecionad</w:t>
      </w:r>
      <w:r w:rsidR="008A045A">
        <w:t>o</w:t>
      </w:r>
      <w:r w:rsidR="0088412D">
        <w:t>.</w:t>
      </w:r>
      <w:r w:rsidR="00E85BF8">
        <w:t xml:space="preserve"> Analisando a quantidade de veículos pelo rendimento médio </w:t>
      </w:r>
      <w:commentRangeStart w:id="507"/>
      <w:r w:rsidR="00E85BF8">
        <w:t xml:space="preserve">podemos </w:t>
      </w:r>
      <w:commentRangeEnd w:id="507"/>
      <w:r w:rsidR="00C03923">
        <w:rPr>
          <w:rStyle w:val="Refdecomentrio"/>
        </w:rPr>
        <w:commentReference w:id="507"/>
      </w:r>
      <w:r w:rsidR="00E85BF8">
        <w:t xml:space="preserve">concluir que Rio de Janeiro é o estado que mais se aproxima no quesito financeiro dos estados em que a Noverde já trabalha, tendo uma faixa </w:t>
      </w:r>
      <w:r w:rsidR="00C2174E">
        <w:t>salarial muito próxima d</w:t>
      </w:r>
      <w:r w:rsidR="0088412D">
        <w:t>o</w:t>
      </w:r>
      <w:r w:rsidR="00C2174E">
        <w:t xml:space="preserve"> Rio Grande do Sul e não sendo tão ativo na compra de veículos, o que significa que sua população </w:t>
      </w:r>
      <w:r w:rsidR="00C2174E" w:rsidRPr="00467382">
        <w:t xml:space="preserve">direciona seus gastos para outros investimentos, </w:t>
      </w:r>
      <w:r w:rsidR="0088412D" w:rsidRPr="00467382">
        <w:t>sendo assim,</w:t>
      </w:r>
      <w:r w:rsidR="00467382" w:rsidRPr="00467382">
        <w:t xml:space="preserve"> o Rio de Janeiro pode  ser sugerido como o próximo estado com melhores indicadores para expansão territorial.</w:t>
      </w:r>
    </w:p>
    <w:p w14:paraId="20D3F8B6" w14:textId="77777777" w:rsidR="007914AC" w:rsidRPr="008A045A" w:rsidRDefault="007914AC"/>
    <w:p w14:paraId="4457F784" w14:textId="110ABB03" w:rsidR="00B0085B" w:rsidRDefault="005C52E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B51BB5" wp14:editId="6284A00F">
            <wp:extent cx="5760085" cy="3242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1-12 at 23.07.5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422E" w14:textId="705F73AA" w:rsidR="007914AC" w:rsidRDefault="007914AC" w:rsidP="007914A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commentRangeStart w:id="508"/>
      <w:r>
        <w:rPr>
          <w:b/>
          <w:sz w:val="20"/>
          <w:szCs w:val="20"/>
        </w:rPr>
        <w:t xml:space="preserve"> 4 – </w:t>
      </w:r>
      <w:commentRangeEnd w:id="508"/>
      <w:r>
        <w:rPr>
          <w:rStyle w:val="Refdecomentrio"/>
        </w:rPr>
        <w:commentReference w:id="508"/>
      </w:r>
      <w:r>
        <w:rPr>
          <w:b/>
          <w:sz w:val="20"/>
          <w:szCs w:val="20"/>
        </w:rPr>
        <w:t>Protótipo Power BI</w:t>
      </w:r>
    </w:p>
    <w:p w14:paraId="18E53726" w14:textId="4D6BF168" w:rsidR="005D6091" w:rsidRDefault="005D6091" w:rsidP="007914AC">
      <w:pPr>
        <w:jc w:val="center"/>
        <w:rPr>
          <w:b/>
          <w:sz w:val="20"/>
          <w:szCs w:val="20"/>
        </w:rPr>
      </w:pPr>
    </w:p>
    <w:p w14:paraId="4118F1C2" w14:textId="1E2AF279" w:rsidR="005D6091" w:rsidRDefault="005D6091" w:rsidP="005D6091">
      <w:pPr>
        <w:jc w:val="left"/>
      </w:pPr>
      <w:r>
        <w:rPr>
          <w:b/>
          <w:bCs/>
        </w:rPr>
        <w:t>Dashboard:</w:t>
      </w:r>
      <w:r w:rsidR="00354F5D">
        <w:rPr>
          <w:b/>
          <w:bCs/>
        </w:rPr>
        <w:t xml:space="preserve"> </w:t>
      </w:r>
      <w:r w:rsidR="00983ABF" w:rsidRPr="00983ABF">
        <w:t xml:space="preserve">Nas figuras 5 e 6 tem-se relatórios do sistema final no qual </w:t>
      </w:r>
      <w:r w:rsidR="0086753B">
        <w:t>foi possível</w:t>
      </w:r>
      <w:r w:rsidR="00983ABF" w:rsidRPr="00983ABF">
        <w:t xml:space="preserve"> traçar um perfil para os objetivos</w:t>
      </w:r>
      <w:r w:rsidR="0086753B">
        <w:t xml:space="preserve"> com base n</w:t>
      </w:r>
      <w:r w:rsidR="00983ABF">
        <w:t>os dados cedidos pela startup</w:t>
      </w:r>
      <w:r w:rsidR="00983ABF" w:rsidRPr="00983ABF">
        <w:t xml:space="preserve">, além da visão do score temporal e classificação </w:t>
      </w:r>
      <w:r w:rsidR="0086753B">
        <w:t xml:space="preserve">para </w:t>
      </w:r>
      <w:r w:rsidR="00983ABF" w:rsidRPr="00983ABF">
        <w:t>cada estado. Por fim, obtém-se a previsão deste score até o ano de 2022</w:t>
      </w:r>
      <w:r w:rsidR="0086753B">
        <w:t>, onde o estado que apresenta o maior potencial de crescimento é Tocantins.</w:t>
      </w:r>
    </w:p>
    <w:p w14:paraId="70A4DFCD" w14:textId="77777777" w:rsidR="0086753B" w:rsidRDefault="0086753B" w:rsidP="005D6091">
      <w:pPr>
        <w:jc w:val="left"/>
        <w:rPr>
          <w:b/>
          <w:bCs/>
        </w:rPr>
      </w:pPr>
    </w:p>
    <w:p w14:paraId="727BB3AA" w14:textId="77777777" w:rsidR="005D6091" w:rsidRDefault="005D6091" w:rsidP="005D6091">
      <w:pPr>
        <w:jc w:val="left"/>
        <w:rPr>
          <w:b/>
          <w:sz w:val="20"/>
          <w:szCs w:val="20"/>
        </w:rPr>
      </w:pPr>
    </w:p>
    <w:p w14:paraId="501CA5D7" w14:textId="2C946A12" w:rsidR="005D6091" w:rsidRDefault="005D6091" w:rsidP="007914A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97455EE" wp14:editId="0732A617">
            <wp:extent cx="5760085" cy="32486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0769" w14:textId="227103AE" w:rsidR="005D6091" w:rsidRPr="00354F5D" w:rsidRDefault="005D6091" w:rsidP="00354F5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commentRangeStart w:id="509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– </w:t>
      </w:r>
      <w:commentRangeEnd w:id="509"/>
      <w:r>
        <w:rPr>
          <w:rStyle w:val="Refdecomentrio"/>
        </w:rPr>
        <w:commentReference w:id="509"/>
      </w:r>
      <w:r>
        <w:rPr>
          <w:b/>
          <w:sz w:val="20"/>
          <w:szCs w:val="20"/>
        </w:rPr>
        <w:t>Dashboard</w:t>
      </w:r>
      <w:r w:rsidR="00354F5D">
        <w:rPr>
          <w:b/>
          <w:sz w:val="20"/>
          <w:szCs w:val="20"/>
        </w:rPr>
        <w:t xml:space="preserve"> do Objetivo</w:t>
      </w:r>
    </w:p>
    <w:p w14:paraId="70851967" w14:textId="0D136568" w:rsidR="00354F5D" w:rsidRDefault="00354F5D" w:rsidP="007914A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84E2B2" wp14:editId="5A95A0B1">
            <wp:extent cx="5760085" cy="32238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CEB" w14:textId="1631035C" w:rsidR="00354F5D" w:rsidRPr="00354F5D" w:rsidRDefault="00354F5D" w:rsidP="00354F5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Figura</w:t>
      </w:r>
      <w:commentRangeStart w:id="510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– </w:t>
      </w:r>
      <w:commentRangeEnd w:id="510"/>
      <w:r>
        <w:rPr>
          <w:rStyle w:val="Refdecomentrio"/>
        </w:rPr>
        <w:commentReference w:id="510"/>
      </w:r>
      <w:r>
        <w:rPr>
          <w:b/>
          <w:sz w:val="20"/>
          <w:szCs w:val="20"/>
        </w:rPr>
        <w:t>Dashboard</w:t>
      </w:r>
      <w:r>
        <w:rPr>
          <w:b/>
          <w:sz w:val="20"/>
          <w:szCs w:val="20"/>
        </w:rPr>
        <w:t xml:space="preserve"> Score</w:t>
      </w:r>
    </w:p>
    <w:p w14:paraId="3C260A5E" w14:textId="77777777" w:rsidR="00354F5D" w:rsidRPr="009D0A39" w:rsidRDefault="00354F5D" w:rsidP="007914AC">
      <w:pPr>
        <w:jc w:val="center"/>
        <w:rPr>
          <w:b/>
        </w:rPr>
      </w:pPr>
    </w:p>
    <w:p w14:paraId="0000009B" w14:textId="77777777" w:rsidR="00707BCB" w:rsidRPr="009D0A39" w:rsidRDefault="00B3133F">
      <w:pPr>
        <w:pStyle w:val="Ttulo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Considerações Finais</w:t>
      </w:r>
    </w:p>
    <w:p w14:paraId="0000009C" w14:textId="21D004A4" w:rsidR="00707BCB" w:rsidRPr="009D0A39" w:rsidRDefault="00A52242">
      <w:r>
        <w:t>A partir do</w:t>
      </w:r>
      <w:r w:rsidR="00953300" w:rsidRPr="009D0A39">
        <w:t xml:space="preserve"> conjunto de dados </w:t>
      </w:r>
      <w:r>
        <w:t>que foram coletados,</w:t>
      </w:r>
      <w:r w:rsidR="00953300" w:rsidRPr="009D0A39">
        <w:t xml:space="preserve"> transformados e carregados, com a finalidade de propor a melhor decisão em relação a expansão territorial, foi desenvolvido com sucesso e atende a todas as necessidades da Noverde.</w:t>
      </w:r>
    </w:p>
    <w:p w14:paraId="0000009D" w14:textId="59D7F31B" w:rsidR="00707BCB" w:rsidRDefault="00B3133F">
      <w:pPr>
        <w:pStyle w:val="Ttulo3"/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Conclusão sobre o Projeto</w:t>
      </w:r>
    </w:p>
    <w:p w14:paraId="4C964659" w14:textId="567F07D5" w:rsidR="008043FF" w:rsidRPr="008043FF" w:rsidRDefault="008043FF" w:rsidP="008043FF">
      <w:r>
        <w:t xml:space="preserve">O desenvolvimento deste projeto </w:t>
      </w:r>
      <w:r w:rsidR="00445581">
        <w:t xml:space="preserve">permitiu </w:t>
      </w:r>
      <w:r>
        <w:t>desenvolver uma solução usando linguagens de programação, como Python e SQL, além da</w:t>
      </w:r>
      <w:r w:rsidR="001B74A6">
        <w:t xml:space="preserve"> utilização da</w:t>
      </w:r>
      <w:r>
        <w:t xml:space="preserve"> ferramenta Power BI que é constantemente u</w:t>
      </w:r>
      <w:r w:rsidR="001B74A6">
        <w:t>tilizada</w:t>
      </w:r>
      <w:r>
        <w:t xml:space="preserve"> no mercado. </w:t>
      </w:r>
      <w:r w:rsidR="00A52242">
        <w:t>Com a conclusão do projeto</w:t>
      </w:r>
      <w:r>
        <w:t xml:space="preserve">, </w:t>
      </w:r>
      <w:r w:rsidR="00A52242">
        <w:t>a organização</w:t>
      </w:r>
      <w:r w:rsidR="00445581">
        <w:t xml:space="preserve"> dos dados e construção de </w:t>
      </w:r>
      <w:r w:rsidR="001B74A6">
        <w:t>análises</w:t>
      </w:r>
      <w:r w:rsidR="00A52242">
        <w:t xml:space="preserve"> foram finalizados, portanto</w:t>
      </w:r>
      <w:r w:rsidR="00445581">
        <w:t>,</w:t>
      </w:r>
      <w:r>
        <w:t xml:space="preserve"> </w:t>
      </w:r>
      <w:r w:rsidR="00A52242">
        <w:t>a</w:t>
      </w:r>
      <w:r>
        <w:t xml:space="preserve"> Noverde poderá </w:t>
      </w:r>
      <w:r w:rsidR="00445581">
        <w:t xml:space="preserve">utilizá-los </w:t>
      </w:r>
      <w:r w:rsidR="00A52242">
        <w:t>de forma eficiente para a</w:t>
      </w:r>
      <w:r>
        <w:t xml:space="preserve"> tomada de decisão para a expansão territorial.</w:t>
      </w:r>
    </w:p>
    <w:p w14:paraId="0000009E" w14:textId="77777777" w:rsidR="00707BCB" w:rsidRPr="009D0A39" w:rsidRDefault="00B3133F">
      <w:pPr>
        <w:pStyle w:val="Ttulo3"/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 w:rsidRPr="009D0A39">
        <w:t>Sugestões de continuidade</w:t>
      </w:r>
    </w:p>
    <w:p w14:paraId="0000009F" w14:textId="576F1038" w:rsidR="00707BCB" w:rsidRDefault="00953300">
      <w:r w:rsidRPr="00AC4957">
        <w:t xml:space="preserve">O projeto foi desenvolvido </w:t>
      </w:r>
      <w:r w:rsidR="00445581" w:rsidRPr="00AC4957">
        <w:t>a partir de</w:t>
      </w:r>
      <w:r w:rsidRPr="00AC4957">
        <w:t xml:space="preserve"> variáveis que caracterizam os estados</w:t>
      </w:r>
      <w:r w:rsidR="00445581" w:rsidRPr="00AC4957">
        <w:t xml:space="preserve"> e</w:t>
      </w:r>
      <w:r w:rsidRPr="00AC4957">
        <w:t xml:space="preserve"> como sugestão de continuidad</w:t>
      </w:r>
      <w:r w:rsidR="00445581" w:rsidRPr="00AC4957">
        <w:t xml:space="preserve">e, é possível </w:t>
      </w:r>
      <w:r w:rsidRPr="00AC4957">
        <w:t xml:space="preserve">acrescentar novas variáveis com o intuito de uma análise com </w:t>
      </w:r>
      <w:r w:rsidR="00445581" w:rsidRPr="00AC4957">
        <w:t>granularidade baixa</w:t>
      </w:r>
      <w:r w:rsidRPr="00AC4957">
        <w:t xml:space="preserve">, adicionar </w:t>
      </w:r>
      <w:r w:rsidR="00445581" w:rsidRPr="00AC4957">
        <w:t xml:space="preserve">mais </w:t>
      </w:r>
      <w:r w:rsidRPr="00AC4957">
        <w:t>tabelas no Data</w:t>
      </w:r>
      <w:r w:rsidR="00092722">
        <w:t xml:space="preserve"> </w:t>
      </w:r>
      <w:r w:rsidRPr="00AC4957">
        <w:t>Warehouse, como por exemplo a inserção de clientes.</w:t>
      </w:r>
    </w:p>
    <w:p w14:paraId="131DFCAA" w14:textId="77777777" w:rsidR="009B223B" w:rsidRDefault="009B223B">
      <w:pPr>
        <w:pStyle w:val="Subttulo"/>
      </w:pPr>
    </w:p>
    <w:p w14:paraId="4F5260C6" w14:textId="77777777" w:rsidR="009B223B" w:rsidRDefault="009B223B">
      <w:pPr>
        <w:pStyle w:val="Subttulo"/>
      </w:pPr>
    </w:p>
    <w:p w14:paraId="000000A0" w14:textId="021F5F7E" w:rsidR="00707BCB" w:rsidRDefault="00B3133F" w:rsidP="0055529D">
      <w:pPr>
        <w:pStyle w:val="Subttulo"/>
        <w:numPr>
          <w:ilvl w:val="0"/>
          <w:numId w:val="1"/>
        </w:numPr>
      </w:pPr>
      <w:r>
        <w:t>Referências</w:t>
      </w:r>
    </w:p>
    <w:p w14:paraId="000000A1" w14:textId="3A018229" w:rsidR="00707BCB" w:rsidRDefault="00B3133F">
      <w:r>
        <w:t xml:space="preserve">Business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: cases de sucesso em prospecção e vendas. </w:t>
      </w:r>
      <w:proofErr w:type="spellStart"/>
      <w:r w:rsidRPr="00D345ED">
        <w:rPr>
          <w:b/>
          <w:bCs/>
        </w:rPr>
        <w:t>Neoway</w:t>
      </w:r>
      <w:proofErr w:type="spellEnd"/>
      <w:r>
        <w:t>. Disponível em: &lt;</w:t>
      </w:r>
      <w:hyperlink r:id="rId19">
        <w:r>
          <w:rPr>
            <w:color w:val="000000"/>
            <w:u w:val="single"/>
          </w:rPr>
          <w:t>https://www.neoway.com.br/business-intelligence-analytics-cases-de-sucesso-em-prospeccao-e-vendas/</w:t>
        </w:r>
      </w:hyperlink>
      <w:r>
        <w:t>&gt;. Acesso em: 20 de mar. de 2019</w:t>
      </w:r>
    </w:p>
    <w:p w14:paraId="000000A2" w14:textId="77777777" w:rsidR="00707BCB" w:rsidRDefault="00707BCB"/>
    <w:p w14:paraId="000000A3" w14:textId="1580EA59" w:rsidR="00707BCB" w:rsidRDefault="00B313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NICANOR, Luiz. Soluções de Inteligência de Mercado para expansão de negócios. </w:t>
      </w:r>
      <w:proofErr w:type="spellStart"/>
      <w:r w:rsidRPr="00D345ED">
        <w:rPr>
          <w:b/>
          <w:bCs/>
          <w:color w:val="000000"/>
        </w:rPr>
        <w:t>Enove</w:t>
      </w:r>
      <w:proofErr w:type="spellEnd"/>
      <w:r w:rsidRPr="00D345ED">
        <w:rPr>
          <w:b/>
          <w:color w:val="000000"/>
        </w:rPr>
        <w:t xml:space="preserve"> </w:t>
      </w:r>
      <w:r w:rsidRPr="00D345ED">
        <w:rPr>
          <w:b/>
          <w:bCs/>
          <w:color w:val="000000"/>
        </w:rPr>
        <w:t>Consultori</w:t>
      </w:r>
      <w:r w:rsidR="00D345ED">
        <w:rPr>
          <w:b/>
          <w:bCs/>
          <w:color w:val="000000"/>
        </w:rPr>
        <w:t>a</w:t>
      </w:r>
      <w:r>
        <w:rPr>
          <w:color w:val="000000"/>
        </w:rPr>
        <w:t>. Disponível em: &lt;</w:t>
      </w:r>
      <w:r w:rsidRPr="00DC2BBE">
        <w:rPr>
          <w:u w:val="single"/>
        </w:rPr>
        <w:t>http://www.enoveconsultoria.com.br/solucoes-de-inteligencia-de-mercado-para-expansao-de-negocios/</w:t>
      </w:r>
      <w:r w:rsidRPr="00DC2BBE">
        <w:t xml:space="preserve">&gt;. </w:t>
      </w:r>
      <w:r>
        <w:rPr>
          <w:color w:val="000000"/>
        </w:rPr>
        <w:t>Acesso em: 10 de maio de 2019.</w:t>
      </w:r>
    </w:p>
    <w:p w14:paraId="000000A4" w14:textId="77777777" w:rsidR="00707BCB" w:rsidRDefault="00707B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0"/>
        <w:rPr>
          <w:color w:val="000000"/>
        </w:rPr>
      </w:pPr>
    </w:p>
    <w:p w14:paraId="000000A5" w14:textId="3CBC9FFF" w:rsidR="00707BCB" w:rsidRDefault="00B3133F">
      <w:pPr>
        <w:ind w:firstLine="0"/>
      </w:pPr>
      <w:r>
        <w:t xml:space="preserve">          Relação de confiança para todos. </w:t>
      </w:r>
      <w:proofErr w:type="spellStart"/>
      <w:r w:rsidRPr="00D345ED">
        <w:rPr>
          <w:b/>
          <w:bCs/>
        </w:rPr>
        <w:t>Idwall</w:t>
      </w:r>
      <w:proofErr w:type="spellEnd"/>
      <w:r>
        <w:t xml:space="preserve">. Disponível em: &lt; </w:t>
      </w:r>
      <w:r w:rsidRPr="00DC2BBE">
        <w:rPr>
          <w:u w:val="single"/>
        </w:rPr>
        <w:t>https://idwall.co/sobre-nos/</w:t>
      </w:r>
      <w:r>
        <w:t xml:space="preserve">&gt;.   Acesso em: 25 de maio de 2019. </w:t>
      </w:r>
    </w:p>
    <w:p w14:paraId="2B52C59E" w14:textId="2173F8EB" w:rsidR="003F1665" w:rsidRDefault="003F1665">
      <w:pPr>
        <w:ind w:firstLine="0"/>
      </w:pPr>
    </w:p>
    <w:p w14:paraId="000000EC" w14:textId="247FEF88" w:rsidR="00707BCB" w:rsidRDefault="003F1665" w:rsidP="00DE6AFF">
      <w:r>
        <w:t xml:space="preserve">Tipos de Computação em Nuvem. </w:t>
      </w:r>
      <w:proofErr w:type="spellStart"/>
      <w:r w:rsidRPr="00D345ED">
        <w:rPr>
          <w:b/>
        </w:rPr>
        <w:t>Amazon</w:t>
      </w:r>
      <w:proofErr w:type="spellEnd"/>
      <w:r w:rsidRPr="005A2997">
        <w:rPr>
          <w:b/>
          <w:bCs/>
        </w:rPr>
        <w:t>.</w:t>
      </w:r>
      <w:r>
        <w:t xml:space="preserve"> Disponível em: </w:t>
      </w:r>
      <w:r w:rsidR="00DC2BBE">
        <w:t>&lt;</w:t>
      </w:r>
      <w:r w:rsidR="00DC2BBE" w:rsidRPr="00DC2BBE">
        <w:rPr>
          <w:u w:val="single"/>
        </w:rPr>
        <w:t>https://aws.amazon.com/pt/types-of-cloud-computing/</w:t>
      </w:r>
      <w:r w:rsidR="00DC2BBE">
        <w:t>&gt;.</w:t>
      </w:r>
      <w:r>
        <w:t xml:space="preserve"> Acesso em: 03 de setembro de 2019.</w:t>
      </w:r>
    </w:p>
    <w:p w14:paraId="301621B4" w14:textId="5C17D480" w:rsidR="00DC2BBE" w:rsidRDefault="00DC2BBE" w:rsidP="00DE6AFF"/>
    <w:p w14:paraId="071B9096" w14:textId="4A95F739" w:rsidR="00DC2BBE" w:rsidRDefault="009B223B" w:rsidP="00DC2BBE">
      <w:r>
        <w:t>Cidades e Estados</w:t>
      </w:r>
      <w:r w:rsidR="00D345ED">
        <w:t xml:space="preserve">. </w:t>
      </w:r>
      <w:r w:rsidR="00D345ED" w:rsidRPr="00D345ED">
        <w:rPr>
          <w:b/>
        </w:rPr>
        <w:t>IBGE</w:t>
      </w:r>
      <w:r w:rsidR="00DC2BBE">
        <w:t>. Disponível em: &lt;</w:t>
      </w:r>
      <w:r w:rsidR="00DC2BBE" w:rsidRPr="00DC2BBE">
        <w:rPr>
          <w:u w:val="single"/>
        </w:rPr>
        <w:t>https://www.ibge.gov.br/cidades-e-estados.html?view=municipio</w:t>
      </w:r>
      <w:r w:rsidR="00DC2BBE">
        <w:t xml:space="preserve">&gt;. Acesso em: 08 de </w:t>
      </w:r>
      <w:r w:rsidR="00794FEA">
        <w:t>março</w:t>
      </w:r>
      <w:r w:rsidR="00DC2BBE">
        <w:t xml:space="preserve"> de 2019</w:t>
      </w:r>
    </w:p>
    <w:p w14:paraId="47868563" w14:textId="77777777" w:rsidR="00DC2BBE" w:rsidRDefault="00DC2BBE" w:rsidP="00DC2BBE"/>
    <w:p w14:paraId="0EB7F7F7" w14:textId="77777777" w:rsidR="00DC2BBE" w:rsidRDefault="00DC2BBE" w:rsidP="00DC2BBE">
      <w:r w:rsidRPr="00D345ED">
        <w:rPr>
          <w:b/>
        </w:rPr>
        <w:t>Portal da Indústria</w:t>
      </w:r>
      <w:r>
        <w:t>. Disponível em: &lt;</w:t>
      </w:r>
      <w:r w:rsidRPr="00DC2BBE">
        <w:rPr>
          <w:u w:val="single"/>
        </w:rPr>
        <w:t>http://www.portaldaindustria.com.br/</w:t>
      </w:r>
      <w:r>
        <w:t>&gt;. Acesso em: 10 de julho de 2019</w:t>
      </w:r>
    </w:p>
    <w:p w14:paraId="42B07FC5" w14:textId="77777777" w:rsidR="00DC2BBE" w:rsidRDefault="00DC2BBE" w:rsidP="00DC2BBE"/>
    <w:p w14:paraId="194011BD" w14:textId="377B2EF5" w:rsidR="00DC2BBE" w:rsidRDefault="009B223B" w:rsidP="009B223B">
      <w:r>
        <w:t>Macroeconomia</w:t>
      </w:r>
      <w:r w:rsidR="00DC2BBE">
        <w:t>.</w:t>
      </w:r>
      <w:r>
        <w:t xml:space="preserve"> </w:t>
      </w:r>
      <w:proofErr w:type="spellStart"/>
      <w:r w:rsidRPr="00D345ED">
        <w:rPr>
          <w:b/>
        </w:rPr>
        <w:t>IpeaData</w:t>
      </w:r>
      <w:proofErr w:type="spellEnd"/>
      <w:r w:rsidRPr="00D345ED">
        <w:rPr>
          <w:b/>
        </w:rPr>
        <w:t>.</w:t>
      </w:r>
      <w:r w:rsidR="00DC2BBE" w:rsidRPr="00D345ED">
        <w:rPr>
          <w:b/>
        </w:rPr>
        <w:t xml:space="preserve"> </w:t>
      </w:r>
      <w:r w:rsidR="00DC2BBE">
        <w:t>Disponível em: &lt;</w:t>
      </w:r>
      <w:r w:rsidR="00DC2BBE" w:rsidRPr="00DC2BBE">
        <w:rPr>
          <w:u w:val="single"/>
        </w:rPr>
        <w:t>http://www.ipeadata.gov.br/Default.aspx</w:t>
      </w:r>
      <w:r w:rsidR="00DC2BBE">
        <w:t xml:space="preserve">&gt;. Acesso em: 22 de </w:t>
      </w:r>
      <w:r w:rsidR="00794FEA">
        <w:t>maio</w:t>
      </w:r>
      <w:r w:rsidR="00DC2BBE">
        <w:t xml:space="preserve"> de 2019</w:t>
      </w:r>
    </w:p>
    <w:p w14:paraId="175E8636" w14:textId="204F7978" w:rsidR="00794FEA" w:rsidRDefault="00794FEA" w:rsidP="00DC2BBE"/>
    <w:p w14:paraId="12B2878E" w14:textId="25B988A5" w:rsidR="00794FEA" w:rsidRDefault="009B223B" w:rsidP="00794FEA">
      <w:r>
        <w:t xml:space="preserve">Estudo da Serasa Experian mostra o perfil do consumidor inadimplente brasileiro. </w:t>
      </w:r>
      <w:r w:rsidR="00794FEA" w:rsidRPr="00D345ED">
        <w:rPr>
          <w:b/>
        </w:rPr>
        <w:t>Serasa Experian</w:t>
      </w:r>
      <w:r w:rsidR="00794FEA">
        <w:t>. Disponível em: &lt;</w:t>
      </w:r>
      <w:r w:rsidR="00794FEA" w:rsidRPr="00794FEA">
        <w:rPr>
          <w:u w:val="single"/>
        </w:rPr>
        <w:t>https://www.serasaexperian.com.br/sala-de-imprensa/estudo-da-serasa-experian-mostra-perfil-do-consumidor-inadimplente-brasileiro</w:t>
      </w:r>
      <w:r w:rsidR="00794FEA">
        <w:t>&gt;. Acesso em: 13 de maio de 2019</w:t>
      </w:r>
    </w:p>
    <w:p w14:paraId="66071B1D" w14:textId="77777777" w:rsidR="00794FEA" w:rsidRDefault="00794FEA" w:rsidP="00794FEA"/>
    <w:p w14:paraId="39A82125" w14:textId="26FE9656" w:rsidR="00794FEA" w:rsidRDefault="009B223B" w:rsidP="00794FEA">
      <w:r>
        <w:t xml:space="preserve">Acesso à informação - Departamento Nacional de Trânsito. </w:t>
      </w:r>
      <w:r w:rsidR="00794FEA">
        <w:t>De</w:t>
      </w:r>
      <w:r>
        <w:t>natr</w:t>
      </w:r>
      <w:r w:rsidR="00794FEA">
        <w:t>an.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http://www.denatran.gov.br/estatistica/635-frota-2018</w:t>
      </w:r>
      <w:r w:rsidR="00794FEA">
        <w:t>&gt;. Acesso em: 02 de fevereiro de 2019</w:t>
      </w:r>
    </w:p>
    <w:p w14:paraId="020C5AB7" w14:textId="77777777" w:rsidR="00794FEA" w:rsidRDefault="00794FEA" w:rsidP="00794FEA"/>
    <w:p w14:paraId="2F00E2E4" w14:textId="5244730D" w:rsidR="00794FEA" w:rsidRDefault="009B223B" w:rsidP="00794FEA">
      <w:r>
        <w:t xml:space="preserve">Desemprego cresce em 14 das 27 Unidades da Federação no 1º trimestre, diz IBGE. </w:t>
      </w:r>
      <w:r w:rsidR="00794FEA" w:rsidRPr="00D345ED">
        <w:rPr>
          <w:b/>
        </w:rPr>
        <w:t>G1 Globo</w:t>
      </w:r>
      <w:r w:rsidR="00794FEA">
        <w:t>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https://g1.globo.com/economia/noticia/2019/05/16/desemprego-cresce-em-14-das-27-unidades-da-federacao-no-1o-trimestre-diz-ibge.ghtml</w:t>
      </w:r>
      <w:r w:rsidR="00794FEA">
        <w:t>&gt;. Acesso em: 25 de julho de 2019</w:t>
      </w:r>
    </w:p>
    <w:p w14:paraId="500D1873" w14:textId="22949F12" w:rsidR="00794FEA" w:rsidRDefault="00794FEA" w:rsidP="00794FEA"/>
    <w:p w14:paraId="23F3BEBF" w14:textId="0FDA2834" w:rsidR="00794FEA" w:rsidRDefault="009B223B" w:rsidP="00794FEA">
      <w:r w:rsidRPr="009B223B">
        <w:t>Pesquisa Nacional por Amostra de Domicílios Contínua - Divulgação Trimestral - 3º trimestre 2019</w:t>
      </w:r>
      <w:r>
        <w:t xml:space="preserve">. </w:t>
      </w:r>
      <w:r w:rsidR="00794FEA" w:rsidRPr="00D345ED">
        <w:rPr>
          <w:b/>
        </w:rPr>
        <w:t>Sidra IBGE</w:t>
      </w:r>
      <w:r w:rsidR="00794FEA">
        <w:t>. Disponível em</w:t>
      </w:r>
      <w:r>
        <w:t>:</w:t>
      </w:r>
      <w:r w:rsidR="00794FEA">
        <w:t xml:space="preserve"> &lt;</w:t>
      </w:r>
      <w:r w:rsidR="00794FEA" w:rsidRPr="00794FEA">
        <w:rPr>
          <w:u w:val="single"/>
        </w:rPr>
        <w:t>https://sidra.ibge.gov.br/home/pnadct/brasil</w:t>
      </w:r>
      <w:r w:rsidR="00794FEA">
        <w:t>&gt;. Acesso em 16 de junho de 2019</w:t>
      </w:r>
    </w:p>
    <w:p w14:paraId="1D05D0D8" w14:textId="0329B86D" w:rsidR="00794FEA" w:rsidRDefault="00794FEA" w:rsidP="00794FEA"/>
    <w:p w14:paraId="00B765A8" w14:textId="3C784796" w:rsidR="00794FEA" w:rsidRDefault="00D345ED" w:rsidP="00794FEA">
      <w:r>
        <w:t xml:space="preserve">Controladoria Geral da União. </w:t>
      </w:r>
      <w:r w:rsidR="00794FEA" w:rsidRPr="00D345ED">
        <w:rPr>
          <w:b/>
        </w:rPr>
        <w:t>Portal da transparência</w:t>
      </w:r>
      <w:r w:rsidR="00794FEA">
        <w:t>. Disponível em: &lt;</w:t>
      </w:r>
      <w:r w:rsidR="00794FEA" w:rsidRPr="004945EC">
        <w:rPr>
          <w:u w:val="single"/>
        </w:rPr>
        <w:t>http://www.portaltransparencia.gov.br/</w:t>
      </w:r>
      <w:r w:rsidR="00794FEA">
        <w:t>&gt;. Acesso em</w:t>
      </w:r>
      <w:r w:rsidR="004945EC">
        <w:t>:</w:t>
      </w:r>
      <w:r w:rsidR="00794FEA">
        <w:t xml:space="preserve"> 30 de agosto de 2019</w:t>
      </w:r>
    </w:p>
    <w:p w14:paraId="16C38E4A" w14:textId="77777777" w:rsidR="00794FEA" w:rsidRDefault="00794FEA" w:rsidP="00794FEA"/>
    <w:p w14:paraId="67365F75" w14:textId="4B6CBF73" w:rsidR="00794FEA" w:rsidRDefault="00DF625D" w:rsidP="00794FEA">
      <w:r w:rsidRPr="00DF625D">
        <w:t>Empréstimo Online Rápido e Seguro.</w:t>
      </w:r>
      <w:r>
        <w:rPr>
          <w:b/>
        </w:rPr>
        <w:t xml:space="preserve"> </w:t>
      </w:r>
      <w:r w:rsidR="00794FEA" w:rsidRPr="00DF625D">
        <w:rPr>
          <w:b/>
        </w:rPr>
        <w:t>Noverde</w:t>
      </w:r>
      <w:r>
        <w:t xml:space="preserve">. </w:t>
      </w:r>
      <w:r w:rsidR="00794FEA">
        <w:t>Disponível em: &lt;</w:t>
      </w:r>
      <w:r w:rsidR="00794FEA" w:rsidRPr="004945EC">
        <w:rPr>
          <w:u w:val="single"/>
        </w:rPr>
        <w:t>https://noverde.com.br/</w:t>
      </w:r>
      <w:r w:rsidR="00794FEA">
        <w:t>&gt;. Acesso em: 15 de janeiro de 2019</w:t>
      </w:r>
    </w:p>
    <w:p w14:paraId="2BF90826" w14:textId="77777777" w:rsidR="00794FEA" w:rsidRDefault="00794FEA" w:rsidP="00794FEA"/>
    <w:p w14:paraId="0BBA6689" w14:textId="1FED937E" w:rsidR="00794FEA" w:rsidRDefault="009B223B" w:rsidP="00794FEA">
      <w:r>
        <w:t xml:space="preserve">Desemprego teve queda em 17 estados no terceiro trimestre, aponta IBGE. </w:t>
      </w:r>
      <w:r w:rsidR="00794FEA" w:rsidRPr="00D345ED">
        <w:rPr>
          <w:b/>
        </w:rPr>
        <w:t>Valor</w:t>
      </w:r>
      <w:r w:rsidRPr="00D345ED">
        <w:rPr>
          <w:b/>
        </w:rPr>
        <w:t xml:space="preserve"> Econômico</w:t>
      </w:r>
      <w:r w:rsidR="00794FEA">
        <w:t>. Disponível em: &lt;</w:t>
      </w:r>
      <w:r w:rsidR="00794FEA" w:rsidRPr="004945EC">
        <w:rPr>
          <w:u w:val="single"/>
        </w:rPr>
        <w:t>https://www.valor.com.br/brasil/5983833/desemprego-teve-queda-em-17-estados-no-terceiro-trimestre-aponta-ibge</w:t>
      </w:r>
      <w:r w:rsidR="00794FEA">
        <w:t>&gt;. Acesso em: 09 de maio de 2019</w:t>
      </w:r>
    </w:p>
    <w:p w14:paraId="08FC4940" w14:textId="77777777" w:rsidR="00794FEA" w:rsidRDefault="00794FEA" w:rsidP="00794FEA"/>
    <w:p w14:paraId="5192C78F" w14:textId="2FDB548C" w:rsidR="00794FEA" w:rsidRDefault="009B223B" w:rsidP="00794FEA">
      <w:r>
        <w:t xml:space="preserve">Carros mais vendidos por estado em janeiro. </w:t>
      </w:r>
      <w:r w:rsidR="00794FEA" w:rsidRPr="00C44777">
        <w:rPr>
          <w:b/>
        </w:rPr>
        <w:t>Uol</w:t>
      </w:r>
      <w:r w:rsidR="00794FEA">
        <w:t>. Disponível em: &lt;</w:t>
      </w:r>
      <w:r w:rsidR="00794FEA" w:rsidRPr="004945EC">
        <w:rPr>
          <w:u w:val="single"/>
        </w:rPr>
        <w:t>https://motor1.uol.com.br/news/229440/carros-mais-vendidos-estado-janeiro/</w:t>
      </w:r>
      <w:r w:rsidR="00794FEA">
        <w:t>&gt;. Acesso em: 11 de maio de 2019</w:t>
      </w:r>
    </w:p>
    <w:p w14:paraId="06FE9258" w14:textId="77777777" w:rsidR="00794FEA" w:rsidRDefault="00794FEA" w:rsidP="00794FEA"/>
    <w:p w14:paraId="7294EBC9" w14:textId="53C84C10" w:rsidR="00794FEA" w:rsidRDefault="009B223B" w:rsidP="00794FEA">
      <w:r>
        <w:t xml:space="preserve">Contas regionais entre as 27 unidades da federação, somente Roraima teve crescimento no PIB. </w:t>
      </w:r>
      <w:r w:rsidR="00794FEA" w:rsidRPr="00C44777">
        <w:rPr>
          <w:b/>
        </w:rPr>
        <w:t>Agência de notícias</w:t>
      </w:r>
      <w:r w:rsidR="00794FEA">
        <w:t>. Disponível em: &lt;</w:t>
      </w:r>
      <w:r w:rsidR="00794FEA" w:rsidRPr="004945EC">
        <w:rPr>
          <w:u w:val="single"/>
        </w:rPr>
        <w:t>https://agenciadenoticias.ibge.gov.br/agencia-sala-de-imprensa/2013-agencia-de-noticias/releases/23038-contas-regionais-2016-entre-as-27-unidades-da-federacao-somente-roraima-teve-crescimento-do-pib</w:t>
      </w:r>
      <w:r w:rsidR="00794FEA">
        <w:t>&gt;. Acesso em 21 de maio de 2019</w:t>
      </w:r>
    </w:p>
    <w:sectPr w:rsidR="00794FEA">
      <w:headerReference w:type="even" r:id="rId20"/>
      <w:headerReference w:type="default" r:id="rId21"/>
      <w:footerReference w:type="even" r:id="rId22"/>
      <w:footerReference w:type="default" r:id="rId23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bio Furia Silva" w:date="2019-02-03T19:15:00Z" w:initials="">
    <w:p w14:paraId="00000110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Confirmar data de entrega do trabalho</w:t>
      </w:r>
    </w:p>
  </w:comment>
  <w:comment w:id="4" w:author="Gustavo Bianchi Maia" w:date="2019-10-25T15:37:00Z" w:initials="GBM">
    <w:p w14:paraId="5F8794FF" w14:textId="18191A6B" w:rsidR="00D024E0" w:rsidRDefault="00D024E0">
      <w:pPr>
        <w:pStyle w:val="Textodecomentrio"/>
      </w:pPr>
      <w:r>
        <w:rPr>
          <w:rStyle w:val="Refdecomentrio"/>
        </w:rPr>
        <w:annotationRef/>
      </w:r>
      <w:r>
        <w:t xml:space="preserve">Evitem o uso do [nós] podemos, prefiram o infinitivo ou o singular. </w:t>
      </w:r>
      <w:proofErr w:type="spellStart"/>
      <w:r>
        <w:t>Ex</w:t>
      </w:r>
      <w:proofErr w:type="spellEnd"/>
      <w:r>
        <w:t xml:space="preserve">: pode-se, o sistema pode, observam-se, </w:t>
      </w:r>
      <w:proofErr w:type="spellStart"/>
      <w:r>
        <w:t>etc</w:t>
      </w:r>
      <w:proofErr w:type="spellEnd"/>
    </w:p>
  </w:comment>
  <w:comment w:id="3" w:author="Rodrigo Müller de Carvalho" w:date="2019-04-22T22:06:00Z" w:initials="">
    <w:p w14:paraId="0000010A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Adicionem as referências na seção correspondente e as referencie no texto.</w:t>
      </w:r>
    </w:p>
  </w:comment>
  <w:comment w:id="5" w:author="Gustavo Bianchi Maia" w:date="2019-10-25T15:38:00Z" w:initials="GBM">
    <w:p w14:paraId="16172D60" w14:textId="6D609539" w:rsidR="00D024E0" w:rsidRDefault="00D024E0">
      <w:pPr>
        <w:pStyle w:val="Textodecomentrio"/>
      </w:pPr>
      <w:r>
        <w:rPr>
          <w:rStyle w:val="Refdecomentrio"/>
        </w:rPr>
        <w:annotationRef/>
      </w:r>
      <w:r>
        <w:t>Incluir uma vírgula aqui</w:t>
      </w:r>
    </w:p>
  </w:comment>
  <w:comment w:id="6" w:author="Gustavo Bianchi Maia" w:date="2019-10-25T15:42:00Z" w:initials="GBM">
    <w:p w14:paraId="041DA431" w14:textId="7D3AD600" w:rsidR="00D024E0" w:rsidRDefault="00D024E0">
      <w:pPr>
        <w:pStyle w:val="Textodecomentrio"/>
      </w:pPr>
      <w:r>
        <w:rPr>
          <w:rStyle w:val="Refdecomentrio"/>
        </w:rPr>
        <w:annotationRef/>
      </w:r>
      <w:r>
        <w:t xml:space="preserve">Faltou deixar claro que o principal problema deles é a dificuldade para tomar decisões críticas, este é o problema raiz, falta de informações, dificuldade de análise, </w:t>
      </w:r>
      <w:proofErr w:type="spellStart"/>
      <w:r>
        <w:t>etc</w:t>
      </w:r>
      <w:proofErr w:type="spellEnd"/>
      <w:r>
        <w:t>, são todos os demais problemas que compõe o cenário.</w:t>
      </w:r>
    </w:p>
    <w:p w14:paraId="15FBF035" w14:textId="77777777" w:rsidR="00D024E0" w:rsidRDefault="00D024E0">
      <w:pPr>
        <w:pStyle w:val="Textodecomentrio"/>
      </w:pPr>
    </w:p>
    <w:p w14:paraId="5530B968" w14:textId="1D0CAF39" w:rsidR="00D024E0" w:rsidRDefault="00D024E0">
      <w:pPr>
        <w:pStyle w:val="Textodecomentrio"/>
      </w:pPr>
      <w:r>
        <w:t>Vocês vão ajudar na tomada de decisão, então, descrevam isso como o maior problema.</w:t>
      </w:r>
    </w:p>
  </w:comment>
  <w:comment w:id="7" w:author="Rodrigo Müller de Carvalho" w:date="2019-04-22T22:13:00Z" w:initials="">
    <w:p w14:paraId="0000010D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Antes de apresentar os objetivos, descreva brevemente em um parágrafo como os objetivos se ligam ao problema.</w:t>
      </w:r>
    </w:p>
  </w:comment>
  <w:comment w:id="8" w:author="Gustavo Bianchi Maia" w:date="2019-10-25T15:44:00Z" w:initials="GBM">
    <w:p w14:paraId="0AAAD6A8" w14:textId="713935AF" w:rsidR="00D024E0" w:rsidRDefault="00D024E0">
      <w:pPr>
        <w:pStyle w:val="Textodecomentrio"/>
      </w:pPr>
      <w:r>
        <w:rPr>
          <w:rStyle w:val="Refdecomentrio"/>
        </w:rPr>
        <w:annotationRef/>
      </w:r>
      <w:r>
        <w:t>Vocês tem que deixar claro o que será realmente entregue.</w:t>
      </w:r>
    </w:p>
    <w:p w14:paraId="19306902" w14:textId="77777777" w:rsidR="00D024E0" w:rsidRDefault="00D024E0">
      <w:pPr>
        <w:pStyle w:val="Textodecomentrio"/>
      </w:pPr>
    </w:p>
    <w:p w14:paraId="3ACD711D" w14:textId="4CF907F9" w:rsidR="00D024E0" w:rsidRDefault="00D024E0">
      <w:pPr>
        <w:pStyle w:val="Textodecomentrio"/>
      </w:pPr>
      <w:r>
        <w:t>Seu objetivo é a construção de um SAD, para ajudar principalmente na decisão de qual estado expandir os negócios da empresa.</w:t>
      </w:r>
    </w:p>
    <w:p w14:paraId="1C498ED3" w14:textId="77777777" w:rsidR="00D024E0" w:rsidRDefault="00D024E0">
      <w:pPr>
        <w:pStyle w:val="Textodecomentrio"/>
      </w:pPr>
    </w:p>
    <w:p w14:paraId="08B3B4B3" w14:textId="120162A3" w:rsidR="00D024E0" w:rsidRDefault="00D024E0">
      <w:pPr>
        <w:pStyle w:val="Textodecomentrio"/>
      </w:pPr>
      <w:r>
        <w:t xml:space="preserve">Como: apresentando dashboards, análises X, Y, Z, </w:t>
      </w:r>
      <w:proofErr w:type="spellStart"/>
      <w:r>
        <w:t>etc</w:t>
      </w:r>
      <w:proofErr w:type="spellEnd"/>
      <w:r>
        <w:t xml:space="preserve"> etc... Estas serão as entregas e vão para os objetivos específicos </w:t>
      </w:r>
      <w:proofErr w:type="spellStart"/>
      <w:r>
        <w:t>específicos</w:t>
      </w:r>
      <w:proofErr w:type="spellEnd"/>
      <w:r>
        <w:t>.</w:t>
      </w:r>
    </w:p>
  </w:comment>
  <w:comment w:id="10" w:author="Fabio Teixeira" w:date="2019-05-17T17:56:00Z" w:initials="">
    <w:p w14:paraId="00000103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Objetivos específicos</w:t>
      </w:r>
    </w:p>
  </w:comment>
  <w:comment w:id="12" w:author="Gustavo Bianchi Maia" w:date="2019-10-25T15:48:00Z" w:initials="GBM">
    <w:p w14:paraId="7F78A5F0" w14:textId="67329284" w:rsidR="00D024E0" w:rsidRDefault="00D024E0">
      <w:pPr>
        <w:pStyle w:val="Textodecomentrio"/>
      </w:pPr>
      <w:r>
        <w:rPr>
          <w:rStyle w:val="Refdecomentrio"/>
        </w:rPr>
        <w:annotationRef/>
      </w:r>
      <w:r>
        <w:t>Ou seja, seu ‘concorrente’ são os dados que podem ser comprados legal ou ilegalmente do mercado, é isso ?</w:t>
      </w:r>
    </w:p>
    <w:p w14:paraId="764F9C78" w14:textId="77777777" w:rsidR="00D024E0" w:rsidRDefault="00D024E0">
      <w:pPr>
        <w:pStyle w:val="Textodecomentrio"/>
      </w:pPr>
    </w:p>
    <w:p w14:paraId="1A2BB396" w14:textId="6A8FC3A7" w:rsidR="00D024E0" w:rsidRDefault="00D024E0">
      <w:pPr>
        <w:pStyle w:val="Textodecomentrio"/>
      </w:pPr>
      <w:r>
        <w:t>Se sim, citar as fontes onde estas informações podem ser compradas, as empresas que fazem este tipo de análise, etc...</w:t>
      </w:r>
    </w:p>
  </w:comment>
  <w:comment w:id="14" w:author="Gustavo Bianchi Maia" w:date="2019-10-25T15:54:00Z" w:initials="GBM">
    <w:p w14:paraId="7BBFC34D" w14:textId="7137BB28" w:rsidR="00D024E0" w:rsidRDefault="00D024E0">
      <w:pPr>
        <w:pStyle w:val="Textodecomentrio"/>
      </w:pPr>
      <w:r>
        <w:rPr>
          <w:rStyle w:val="Refdecomentrio"/>
        </w:rPr>
        <w:annotationRef/>
      </w:r>
      <w:r>
        <w:t xml:space="preserve">Pode citar algumas destas </w:t>
      </w:r>
      <w:proofErr w:type="spellStart"/>
      <w:r>
        <w:t>OPEs</w:t>
      </w:r>
      <w:proofErr w:type="spellEnd"/>
      <w:r>
        <w:t xml:space="preserve"> ?</w:t>
      </w:r>
    </w:p>
    <w:p w14:paraId="5CF9AB91" w14:textId="38685C53" w:rsidR="00D024E0" w:rsidRDefault="00D024E0">
      <w:pPr>
        <w:pStyle w:val="Textodecomentrio"/>
      </w:pPr>
      <w:r>
        <w:t>Pode ser uma de cada tipo que você apresentou, só como exemplo.</w:t>
      </w:r>
    </w:p>
  </w:comment>
  <w:comment w:id="15" w:author="Fabio Teixeira" w:date="2019-05-17T17:54:00Z" w:initials="">
    <w:p w14:paraId="000000F6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Inserir referência.</w:t>
      </w:r>
    </w:p>
    <w:p w14:paraId="000000F7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F8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Pesquisar mais trabalhos.</w:t>
      </w:r>
    </w:p>
  </w:comment>
  <w:comment w:id="16" w:author="Gustavo Bianchi Maia" w:date="2019-10-25T15:54:00Z" w:initials="GBM">
    <w:p w14:paraId="2E599FD8" w14:textId="6FE35749" w:rsidR="00D024E0" w:rsidRDefault="00D024E0">
      <w:pPr>
        <w:pStyle w:val="Textodecomentrio"/>
      </w:pPr>
      <w:r>
        <w:rPr>
          <w:rStyle w:val="Refdecomentrio"/>
        </w:rPr>
        <w:annotationRef/>
      </w:r>
      <w:r>
        <w:t>Que bom que trouxeram a referência, mas, trouxeram também muito Merchant para a empresa, só um resumo basta.</w:t>
      </w:r>
    </w:p>
  </w:comment>
  <w:comment w:id="17" w:author="Gustavo Bianchi Maia" w:date="2019-10-25T15:56:00Z" w:initials="GBM">
    <w:p w14:paraId="4F5A5C48" w14:textId="0FAAB45C" w:rsidR="00D024E0" w:rsidRDefault="00D024E0">
      <w:pPr>
        <w:pStyle w:val="Textodecomentrio"/>
      </w:pPr>
      <w:r>
        <w:rPr>
          <w:rStyle w:val="Refdecomentrio"/>
        </w:rPr>
        <w:annotationRef/>
      </w:r>
      <w:r>
        <w:t>Existem várias análises de viabilidade de crédito / empréstimo vocês poderiam ir atrás de algumas.</w:t>
      </w:r>
    </w:p>
    <w:p w14:paraId="22D5DE34" w14:textId="77777777" w:rsidR="00D024E0" w:rsidRDefault="00D024E0">
      <w:pPr>
        <w:pStyle w:val="Textodecomentrio"/>
      </w:pPr>
    </w:p>
    <w:p w14:paraId="01BA2DE3" w14:textId="1EF11000" w:rsidR="00D024E0" w:rsidRDefault="00D024E0">
      <w:pPr>
        <w:pStyle w:val="Textodecomentrio"/>
      </w:pPr>
      <w:r>
        <w:t>Por exemplo (</w:t>
      </w:r>
      <w:hyperlink r:id="rId1" w:history="1">
        <w:r>
          <w:rPr>
            <w:rStyle w:val="Hyperlink"/>
          </w:rPr>
          <w:t>https://archive.ics.uci.edu/ml/datasets/Statlog+%28German+Credit+Data%29</w:t>
        </w:r>
      </w:hyperlink>
      <w:r>
        <w:t xml:space="preserve"> ) é um </w:t>
      </w:r>
      <w:proofErr w:type="spellStart"/>
      <w:r>
        <w:t>dataset</w:t>
      </w:r>
      <w:proofErr w:type="spellEnd"/>
      <w:r>
        <w:t xml:space="preserve"> de empréstimos que você pode usar para arvores de decisão entre outros modelos preditivos de empréstimo.</w:t>
      </w:r>
    </w:p>
    <w:p w14:paraId="20FF8F77" w14:textId="77777777" w:rsidR="00D024E0" w:rsidRDefault="00D024E0">
      <w:pPr>
        <w:pStyle w:val="Textodecomentrio"/>
      </w:pPr>
    </w:p>
    <w:p w14:paraId="072F9C4E" w14:textId="62AF944D" w:rsidR="00D024E0" w:rsidRDefault="00D024E0">
      <w:pPr>
        <w:pStyle w:val="Textodecomentrio"/>
      </w:pPr>
      <w:r>
        <w:t>Não é exatamente um concorrente, mas, vocês citaram que outras técnicas o são, então, comentei.</w:t>
      </w:r>
    </w:p>
  </w:comment>
  <w:comment w:id="18" w:author="Gustavo Bianchi Maia" w:date="2019-10-25T16:01:00Z" w:initials="GBM">
    <w:p w14:paraId="3A681BFA" w14:textId="49246920" w:rsidR="00D024E0" w:rsidRDefault="00D024E0">
      <w:pPr>
        <w:pStyle w:val="Textodecomentrio"/>
      </w:pPr>
      <w:r>
        <w:rPr>
          <w:rStyle w:val="Refdecomentrio"/>
        </w:rPr>
        <w:annotationRef/>
      </w:r>
      <w:r>
        <w:t>Talvez não precisam desta citação da empresa, só um resumo.</w:t>
      </w:r>
    </w:p>
  </w:comment>
  <w:comment w:id="19" w:author="Gustavo Bianchi Maia" w:date="2019-10-25T16:02:00Z" w:initials="GBM">
    <w:p w14:paraId="14E1D28F" w14:textId="55140B80" w:rsidR="00D024E0" w:rsidRDefault="00D024E0">
      <w:pPr>
        <w:pStyle w:val="Textodecomentrio"/>
      </w:pPr>
      <w:r>
        <w:rPr>
          <w:rStyle w:val="Refdecomentrio"/>
        </w:rPr>
        <w:annotationRef/>
      </w:r>
      <w:r>
        <w:t>Este projeto...</w:t>
      </w:r>
    </w:p>
  </w:comment>
  <w:comment w:id="20" w:author="Fabio Teixeira" w:date="2019-06-03T21:17:00Z" w:initials="">
    <w:p w14:paraId="000000F9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Quem é uma Startup?</w:t>
      </w:r>
    </w:p>
  </w:comment>
  <w:comment w:id="21" w:author="Fabio Teixeira" w:date="2019-06-03T21:18:00Z" w:initials="">
    <w:p w14:paraId="00000107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Exemplifique</w:t>
      </w:r>
    </w:p>
  </w:comment>
  <w:comment w:id="28" w:author="Vanderson Gomes Bossi" w:date="2019-09-09T21:25:00Z" w:initials="">
    <w:p w14:paraId="00000105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Tentem melhorar a qualidade da imagem, talvez sejam as cores que estejam dificultando a leitura.</w:t>
      </w:r>
    </w:p>
  </w:comment>
  <w:comment w:id="30" w:author="Gustavo Bianchi Maia" w:date="2019-10-25T16:03:00Z" w:initials="GBM">
    <w:p w14:paraId="7D09FDD2" w14:textId="29BBC3A2" w:rsidR="00D024E0" w:rsidRDefault="00D024E0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7974782D" w14:textId="3E2ACC63" w:rsidR="00D024E0" w:rsidRDefault="00D024E0" w:rsidP="00A30D3B">
      <w:pPr>
        <w:pStyle w:val="Textodecomentrio"/>
      </w:pPr>
      <w:r>
        <w:t>Se não, citem a fonte.</w:t>
      </w:r>
    </w:p>
  </w:comment>
  <w:comment w:id="31" w:author="Gustavo Bianchi Maia" w:date="2019-10-25T16:04:00Z" w:initials="GBM">
    <w:p w14:paraId="53F74EAD" w14:textId="11965AE1" w:rsidR="00D024E0" w:rsidRDefault="00D024E0">
      <w:pPr>
        <w:pStyle w:val="Textodecomentrio"/>
      </w:pPr>
      <w:r>
        <w:rPr>
          <w:rStyle w:val="Refdecomentrio"/>
        </w:rPr>
        <w:annotationRef/>
      </w:r>
      <w:r>
        <w:t>Vocês realmente coletaram dados de mídias sociais, sites confiáveis, documentos e dados de terceiros ?</w:t>
      </w:r>
    </w:p>
    <w:p w14:paraId="502926A8" w14:textId="77777777" w:rsidR="00D024E0" w:rsidRDefault="00D024E0">
      <w:pPr>
        <w:pStyle w:val="Textodecomentrio"/>
      </w:pPr>
    </w:p>
    <w:p w14:paraId="55BCC85B" w14:textId="4B5BA440" w:rsidR="00D024E0" w:rsidRDefault="00D024E0">
      <w:pPr>
        <w:pStyle w:val="Textodecomentrio"/>
      </w:pPr>
      <w:r>
        <w:t xml:space="preserve">Bem, para cada um destes é necessário </w:t>
      </w:r>
      <w:proofErr w:type="spellStart"/>
      <w:r>
        <w:t>sitar</w:t>
      </w:r>
      <w:proofErr w:type="spellEnd"/>
      <w:r>
        <w:t xml:space="preserve"> com detalhes de onde foi feita a extração ( link, referência ) e o que foi extraído (exatamente ).</w:t>
      </w:r>
    </w:p>
  </w:comment>
  <w:comment w:id="32" w:author="Gustavo Bianchi Maia" w:date="2019-10-25T16:04:00Z" w:initials="GBM">
    <w:p w14:paraId="0AEFC9A2" w14:textId="1B2E22BC" w:rsidR="00D024E0" w:rsidRDefault="00D024E0">
      <w:pPr>
        <w:pStyle w:val="Textodecomentrio"/>
      </w:pPr>
      <w:r>
        <w:rPr>
          <w:rStyle w:val="Refdecomentrio"/>
        </w:rPr>
        <w:annotationRef/>
      </w:r>
      <w:r>
        <w:t xml:space="preserve">Chamam isso de figura 1, só usamos figuras ou tabelas  no </w:t>
      </w:r>
      <w:proofErr w:type="spellStart"/>
      <w:r>
        <w:t>doc</w:t>
      </w:r>
      <w:proofErr w:type="spellEnd"/>
    </w:p>
  </w:comment>
  <w:comment w:id="39" w:author="Vanderson Gomes Bossi" w:date="2019-09-09T21:28:00Z" w:initials="">
    <w:p w14:paraId="0000010B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diagrama criado não é de componentes e sim um fluxo de como será conduzido o trabalho. </w:t>
      </w:r>
    </w:p>
    <w:p w14:paraId="0000010C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diagrama de componentes mostra realmente quais são os componentes a serem utilizados na solução proposta, geralmente é utilizando na engenharia de software para demostrar como o sistema estará ligado aos subsistemas.</w:t>
      </w:r>
    </w:p>
  </w:comment>
  <w:comment w:id="49" w:author="Gustavo Bianchi Maia" w:date="2019-10-25T16:06:00Z" w:initials="GBM">
    <w:p w14:paraId="15B8FDD3" w14:textId="54CEE961" w:rsidR="00D024E0" w:rsidRDefault="00D024E0">
      <w:pPr>
        <w:pStyle w:val="Textodecomentrio"/>
      </w:pPr>
      <w:r>
        <w:rPr>
          <w:rStyle w:val="Refdecomentrio"/>
        </w:rPr>
        <w:annotationRef/>
      </w:r>
      <w:r>
        <w:t>Toda figura precisa de número, nome e ser referenciada no documento.</w:t>
      </w:r>
    </w:p>
  </w:comment>
  <w:comment w:id="58" w:author="Vanderson Gomes Bossi" w:date="2019-09-09T21:32:00Z" w:initials="">
    <w:p w14:paraId="00000100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Incluir referências sobre tecnologias SaaS</w:t>
      </w:r>
    </w:p>
  </w:comment>
  <w:comment w:id="189" w:author="Fabio Furia Silva" w:date="2019-02-03T19:25:00Z" w:initials="">
    <w:p w14:paraId="000000FA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formatação dos itens de tabela de conter:</w:t>
      </w:r>
    </w:p>
    <w:p w14:paraId="000000FB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Parágrafo: sem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identação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com “controle de linhas órfãs” e “mantendo as linhas juntas” (vide Formatação de parágrafo no Word).</w:t>
      </w:r>
    </w:p>
    <w:p w14:paraId="000000FC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Formatação de tabela:</w:t>
      </w:r>
    </w:p>
    <w:p w14:paraId="000000FD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Todas as linhas: não podem quebrar entre páginas</w:t>
      </w:r>
    </w:p>
    <w:p w14:paraId="000000FE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1ª linha: repetir o cabeçalho no topo de cada página; deve ser em negrito e ter fundo cinza</w:t>
      </w:r>
    </w:p>
    <w:p w14:paraId="000000FF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Ainda a numeração deve ser automática e deve-se utilizar estilo do Word próprio (“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Caption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 ou “Legenda”)</w:t>
      </w:r>
    </w:p>
  </w:comment>
  <w:comment w:id="390" w:author="Fernando Sequeira Sousa" w:date="2019-09-29T15:05:00Z" w:initials="">
    <w:p w14:paraId="00000104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rever a numeração dos capítulos</w:t>
      </w:r>
    </w:p>
  </w:comment>
  <w:comment w:id="405" w:author="Fernando Sequeira Sousa" w:date="2019-09-29T15:05:00Z" w:initials="">
    <w:p w14:paraId="00000106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Colocar em forma de tópicos</w:t>
      </w:r>
    </w:p>
  </w:comment>
  <w:comment w:id="449" w:author="Gustavo Maia" w:date="2019-12-02T01:03:00Z" w:initials="GM">
    <w:p w14:paraId="3E4F4FDC" w14:textId="545C3DDE" w:rsidR="00D024E0" w:rsidRDefault="00D024E0">
      <w:pPr>
        <w:pStyle w:val="Textodecomentrio"/>
      </w:pPr>
      <w:r>
        <w:rPr>
          <w:rStyle w:val="Refdecomentrio"/>
        </w:rPr>
        <w:annotationRef/>
      </w:r>
      <w:r>
        <w:t>Seria legal explicar um pouco como vocês chegaram no SCORE, já que ele é o que foi utilizado para ajudar na tomada de decisão.</w:t>
      </w:r>
    </w:p>
  </w:comment>
  <w:comment w:id="470" w:author="Fernando Sequeira Sousa" w:date="2019-09-29T15:07:00Z" w:initials="">
    <w:p w14:paraId="00000109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porque baixo custo? O Power BI não é pago? A versão gratuita supre as necessidades? Justificar um pouco mais</w:t>
      </w:r>
    </w:p>
  </w:comment>
  <w:comment w:id="463" w:author="Fernando Sequeira Sousa" w:date="2019-09-29T15:08:00Z" w:initials="">
    <w:p w14:paraId="00000108" w14:textId="77777777" w:rsidR="00D024E0" w:rsidRDefault="00D024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Precisa elaborar um pouco mais. Fale das outras soluções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sahboards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colo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Qlik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Tableau, e justifique a escolha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PowerBI</w:t>
      </w:r>
      <w:proofErr w:type="spellEnd"/>
    </w:p>
  </w:comment>
  <w:comment w:id="504" w:author="Gustavo Maia" w:date="2019-12-02T00:59:00Z" w:initials="GM">
    <w:p w14:paraId="69735EC7" w14:textId="75A0114C" w:rsidR="00D024E0" w:rsidRDefault="00D024E0">
      <w:pPr>
        <w:pStyle w:val="Textodecomentrio"/>
      </w:pPr>
      <w:r>
        <w:rPr>
          <w:rStyle w:val="Refdecomentrio"/>
        </w:rPr>
        <w:annotationRef/>
      </w:r>
      <w:r>
        <w:t xml:space="preserve">Sobrou este, substituir por tem-se ou outra forma </w:t>
      </w:r>
      <w:proofErr w:type="spellStart"/>
      <w:r>
        <w:t>impesssoal</w:t>
      </w:r>
      <w:proofErr w:type="spellEnd"/>
      <w:r>
        <w:t>.</w:t>
      </w:r>
    </w:p>
    <w:p w14:paraId="18C47FA8" w14:textId="77777777" w:rsidR="00D024E0" w:rsidRDefault="00D024E0">
      <w:pPr>
        <w:pStyle w:val="Textodecomentrio"/>
      </w:pPr>
    </w:p>
  </w:comment>
  <w:comment w:id="505" w:author="Gustavo Maia" w:date="2019-12-02T01:00:00Z" w:initials="GM">
    <w:p w14:paraId="53FDE4C5" w14:textId="4E3E4397" w:rsidR="00D024E0" w:rsidRDefault="00D024E0">
      <w:pPr>
        <w:pStyle w:val="Textodecomentrio"/>
      </w:pPr>
      <w:r>
        <w:rPr>
          <w:rStyle w:val="Refdecomentrio"/>
        </w:rPr>
        <w:annotationRef/>
      </w:r>
      <w:r>
        <w:t>X</w:t>
      </w:r>
    </w:p>
  </w:comment>
  <w:comment w:id="506" w:author="Gustavo Maia" w:date="2019-12-02T01:01:00Z" w:initials="GM">
    <w:p w14:paraId="780BD05A" w14:textId="78450FAB" w:rsidR="00D024E0" w:rsidRDefault="00D024E0">
      <w:pPr>
        <w:pStyle w:val="Textodecomentrio"/>
      </w:pPr>
      <w:r>
        <w:rPr>
          <w:rStyle w:val="Refdecomentrio"/>
        </w:rPr>
        <w:annotationRef/>
      </w:r>
      <w:r>
        <w:t>X</w:t>
      </w:r>
    </w:p>
  </w:comment>
  <w:comment w:id="507" w:author="Gustavo Maia" w:date="2019-12-02T01:01:00Z" w:initials="GM">
    <w:p w14:paraId="4FC6E312" w14:textId="1C020614" w:rsidR="00D024E0" w:rsidRDefault="00D024E0">
      <w:pPr>
        <w:pStyle w:val="Textodecomentrio"/>
      </w:pPr>
      <w:r>
        <w:rPr>
          <w:rStyle w:val="Refdecomentrio"/>
        </w:rPr>
        <w:annotationRef/>
      </w:r>
      <w:r>
        <w:t>X</w:t>
      </w:r>
    </w:p>
  </w:comment>
  <w:comment w:id="508" w:author="Gustavo Bianchi Maia" w:date="2019-10-25T16:03:00Z" w:initials="GBM">
    <w:p w14:paraId="0004E7DE" w14:textId="77777777" w:rsidR="00D024E0" w:rsidRDefault="00D024E0" w:rsidP="007914AC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573FE512" w14:textId="77777777" w:rsidR="00D024E0" w:rsidRDefault="00D024E0" w:rsidP="007914AC">
      <w:pPr>
        <w:pStyle w:val="Textodecomentrio"/>
      </w:pPr>
      <w:r>
        <w:t>Se não, citem a fonte.</w:t>
      </w:r>
    </w:p>
  </w:comment>
  <w:comment w:id="509" w:author="Gustavo Bianchi Maia" w:date="2019-10-25T16:03:00Z" w:initials="GBM">
    <w:p w14:paraId="163E32A9" w14:textId="77777777" w:rsidR="005D6091" w:rsidRDefault="005D6091" w:rsidP="005D6091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6B2A3118" w14:textId="77777777" w:rsidR="005D6091" w:rsidRDefault="005D6091" w:rsidP="005D6091">
      <w:pPr>
        <w:pStyle w:val="Textodecomentrio"/>
      </w:pPr>
      <w:r>
        <w:t>Se não, citem a fonte.</w:t>
      </w:r>
    </w:p>
  </w:comment>
  <w:comment w:id="510" w:author="Gustavo Bianchi Maia" w:date="2019-10-25T16:03:00Z" w:initials="GBM">
    <w:p w14:paraId="190B4CFE" w14:textId="77777777" w:rsidR="00354F5D" w:rsidRDefault="00354F5D" w:rsidP="00354F5D">
      <w:pPr>
        <w:pStyle w:val="Textodecomentrio"/>
      </w:pPr>
      <w:r>
        <w:rPr>
          <w:rStyle w:val="Refdecomentrio"/>
        </w:rPr>
        <w:annotationRef/>
      </w:r>
      <w:r>
        <w:t>Vocês são os autores desta figura ?</w:t>
      </w:r>
    </w:p>
    <w:p w14:paraId="619579E6" w14:textId="77777777" w:rsidR="00354F5D" w:rsidRDefault="00354F5D" w:rsidP="00354F5D">
      <w:pPr>
        <w:pStyle w:val="Textodecomentrio"/>
      </w:pPr>
      <w:r>
        <w:t>Se não, citem a fonte.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110" w15:done="0"/>
  <w15:commentEx w15:paraId="5F8794FF" w15:done="0"/>
  <w15:commentEx w15:paraId="0000010A" w15:done="0"/>
  <w15:commentEx w15:paraId="16172D60" w15:done="0"/>
  <w15:commentEx w15:paraId="5530B968" w15:done="0"/>
  <w15:commentEx w15:paraId="0000010D" w15:done="0"/>
  <w15:commentEx w15:paraId="08B3B4B3" w15:done="0"/>
  <w15:commentEx w15:paraId="00000103" w15:done="0"/>
  <w15:commentEx w15:paraId="1A2BB396" w15:done="0"/>
  <w15:commentEx w15:paraId="5CF9AB91" w15:done="0"/>
  <w15:commentEx w15:paraId="000000F8" w15:done="0"/>
  <w15:commentEx w15:paraId="2E599FD8" w15:done="0"/>
  <w15:commentEx w15:paraId="072F9C4E" w15:done="0"/>
  <w15:commentEx w15:paraId="3A681BFA" w15:done="0"/>
  <w15:commentEx w15:paraId="14E1D28F" w15:done="0"/>
  <w15:commentEx w15:paraId="000000F9" w15:done="0"/>
  <w15:commentEx w15:paraId="00000107" w15:done="0"/>
  <w15:commentEx w15:paraId="00000105" w15:done="0"/>
  <w15:commentEx w15:paraId="7974782D" w15:done="0"/>
  <w15:commentEx w15:paraId="55BCC85B" w15:done="0"/>
  <w15:commentEx w15:paraId="0AEFC9A2" w15:done="0"/>
  <w15:commentEx w15:paraId="0000010C" w15:done="0"/>
  <w15:commentEx w15:paraId="15B8FDD3" w15:done="0"/>
  <w15:commentEx w15:paraId="00000100" w15:done="0"/>
  <w15:commentEx w15:paraId="000000FF" w15:done="0"/>
  <w15:commentEx w15:paraId="00000104" w15:done="0"/>
  <w15:commentEx w15:paraId="00000106" w15:done="0"/>
  <w15:commentEx w15:paraId="3E4F4FDC" w15:done="0"/>
  <w15:commentEx w15:paraId="00000109" w15:done="0"/>
  <w15:commentEx w15:paraId="00000108" w15:done="0"/>
  <w15:commentEx w15:paraId="18C47FA8" w15:done="0"/>
  <w15:commentEx w15:paraId="53FDE4C5" w15:done="0"/>
  <w15:commentEx w15:paraId="780BD05A" w15:done="0"/>
  <w15:commentEx w15:paraId="4FC6E312" w15:done="0"/>
  <w15:commentEx w15:paraId="573FE512" w15:done="0"/>
  <w15:commentEx w15:paraId="6B2A3118" w15:done="0"/>
  <w15:commentEx w15:paraId="619579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110" w16cid:durableId="214DC90A"/>
  <w16cid:commentId w16cid:paraId="5F8794FF" w16cid:durableId="21673A99"/>
  <w16cid:commentId w16cid:paraId="0000010A" w16cid:durableId="214DC908"/>
  <w16cid:commentId w16cid:paraId="16172D60" w16cid:durableId="21673A9A"/>
  <w16cid:commentId w16cid:paraId="5530B968" w16cid:durableId="21673A9E"/>
  <w16cid:commentId w16cid:paraId="0000010D" w16cid:durableId="214DC907"/>
  <w16cid:commentId w16cid:paraId="08B3B4B3" w16cid:durableId="21673A9F"/>
  <w16cid:commentId w16cid:paraId="00000103" w16cid:durableId="214DC906"/>
  <w16cid:commentId w16cid:paraId="1A2BB396" w16cid:durableId="21673AA3"/>
  <w16cid:commentId w16cid:paraId="5CF9AB91" w16cid:durableId="21673AA5"/>
  <w16cid:commentId w16cid:paraId="000000F8" w16cid:durableId="214DC905"/>
  <w16cid:commentId w16cid:paraId="2E599FD8" w16cid:durableId="21673AA7"/>
  <w16cid:commentId w16cid:paraId="072F9C4E" w16cid:durableId="21673AA9"/>
  <w16cid:commentId w16cid:paraId="3A681BFA" w16cid:durableId="21673AAA"/>
  <w16cid:commentId w16cid:paraId="14E1D28F" w16cid:durableId="21673AAB"/>
  <w16cid:commentId w16cid:paraId="000000F9" w16cid:durableId="214DC904"/>
  <w16cid:commentId w16cid:paraId="00000107" w16cid:durableId="214DC903"/>
  <w16cid:commentId w16cid:paraId="00000105" w16cid:durableId="214DC902"/>
  <w16cid:commentId w16cid:paraId="7974782D" w16cid:durableId="21673AAC"/>
  <w16cid:commentId w16cid:paraId="55BCC85B" w16cid:durableId="21673AAD"/>
  <w16cid:commentId w16cid:paraId="0AEFC9A2" w16cid:durableId="21673AAE"/>
  <w16cid:commentId w16cid:paraId="0000010C" w16cid:durableId="214DC901"/>
  <w16cid:commentId w16cid:paraId="15B8FDD3" w16cid:durableId="21673ABB"/>
  <w16cid:commentId w16cid:paraId="00000100" w16cid:durableId="214DC900"/>
  <w16cid:commentId w16cid:paraId="000000FF" w16cid:durableId="214DC8FF"/>
  <w16cid:commentId w16cid:paraId="00000104" w16cid:durableId="214DC8FE"/>
  <w16cid:commentId w16cid:paraId="00000106" w16cid:durableId="214DC8FD"/>
  <w16cid:commentId w16cid:paraId="3E4F4FDC" w16cid:durableId="21909AAE"/>
  <w16cid:commentId w16cid:paraId="00000109" w16cid:durableId="214DC8FC"/>
  <w16cid:commentId w16cid:paraId="00000108" w16cid:durableId="214DC8FB"/>
  <w16cid:commentId w16cid:paraId="18C47FA8" w16cid:durableId="21909AA7"/>
  <w16cid:commentId w16cid:paraId="53FDE4C5" w16cid:durableId="21909AA8"/>
  <w16cid:commentId w16cid:paraId="780BD05A" w16cid:durableId="21909AA9"/>
  <w16cid:commentId w16cid:paraId="4FC6E312" w16cid:durableId="21909AAA"/>
  <w16cid:commentId w16cid:paraId="573FE512" w16cid:durableId="21729F45"/>
  <w16cid:commentId w16cid:paraId="6B2A3118" w16cid:durableId="21909ED7"/>
  <w16cid:commentId w16cid:paraId="619579E6" w16cid:durableId="2190A0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1E339" w14:textId="77777777" w:rsidR="006477D0" w:rsidRDefault="006477D0">
      <w:r>
        <w:separator/>
      </w:r>
    </w:p>
  </w:endnote>
  <w:endnote w:type="continuationSeparator" w:id="0">
    <w:p w14:paraId="365E2ACB" w14:textId="77777777" w:rsidR="006477D0" w:rsidRDefault="0064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4" w14:textId="77777777" w:rsidR="00D024E0" w:rsidRPr="00001CCB" w:rsidRDefault="00D024E0">
    <w:pPr>
      <w:rPr>
        <w:lang w:val="en-US"/>
      </w:rPr>
    </w:pPr>
    <w:r w:rsidRPr="00001CCB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2" w14:textId="31E24D68" w:rsidR="00D024E0" w:rsidRDefault="00D024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9</w:t>
    </w:r>
    <w:r>
      <w:rPr>
        <w:color w:val="000000"/>
      </w:rPr>
      <w:fldChar w:fldCharType="end"/>
    </w:r>
  </w:p>
  <w:p w14:paraId="000000F3" w14:textId="77777777" w:rsidR="00D024E0" w:rsidRDefault="00D024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C2C6" w14:textId="77777777" w:rsidR="006477D0" w:rsidRDefault="006477D0">
      <w:r>
        <w:separator/>
      </w:r>
    </w:p>
  </w:footnote>
  <w:footnote w:type="continuationSeparator" w:id="0">
    <w:p w14:paraId="05554E29" w14:textId="77777777" w:rsidR="006477D0" w:rsidRDefault="006477D0">
      <w:r>
        <w:continuationSeparator/>
      </w:r>
    </w:p>
  </w:footnote>
  <w:footnote w:id="1">
    <w:p w14:paraId="000000ED" w14:textId="749D582B" w:rsidR="00D024E0" w:rsidRDefault="00D024E0">
      <w:pPr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Os autores podem ser contatados respectivamente pelos seus correios eletrônicos: guilherme.anselmo@aluno.faculdadeimpacta.com.br, henrique.ramos@aluno.faculdadeimpacta.com.br, mayara.moreira@aluno.faculdadeimpacta.com.br, neri.filho@aluno.faculdadeimpacta.com.br, wesley.ferreira@aluno.faculdadeimpacta.com.br.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0" w14:textId="77777777" w:rsidR="00D024E0" w:rsidRDefault="00D024E0">
    <w:r>
      <w:fldChar w:fldCharType="begin"/>
    </w:r>
    <w:r>
      <w:instrText>PAGE</w:instrText>
    </w:r>
    <w:r>
      <w:fldChar w:fldCharType="end"/>
    </w:r>
  </w:p>
  <w:p w14:paraId="000000F1" w14:textId="77777777" w:rsidR="00D024E0" w:rsidRDefault="00D024E0"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E" w14:textId="77777777" w:rsidR="00D024E0" w:rsidRDefault="00D024E0">
    <w:pPr>
      <w:ind w:firstLine="0"/>
    </w:pPr>
    <w:sdt>
      <w:sdtPr>
        <w:tag w:val="goog_rdk_352"/>
        <w:id w:val="1948201256"/>
      </w:sdtPr>
      <w:sdtContent>
        <w:ins w:id="511" w:author="Fabio Furia Silva" w:date="2019-02-03T18:10:00Z">
          <w:r>
            <w:tab/>
          </w:r>
        </w:ins>
      </w:sdtContent>
    </w:sdt>
  </w:p>
  <w:p w14:paraId="000000EF" w14:textId="77777777" w:rsidR="00D024E0" w:rsidRDefault="00D024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5B35"/>
    <w:multiLevelType w:val="multilevel"/>
    <w:tmpl w:val="74F08CA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123F20"/>
    <w:multiLevelType w:val="multilevel"/>
    <w:tmpl w:val="E766D094"/>
    <w:lvl w:ilvl="0">
      <w:start w:val="1"/>
      <w:numFmt w:val="decimal"/>
      <w:lvlText w:val="%1."/>
      <w:lvlJc w:val="left"/>
      <w:pPr>
        <w:ind w:left="1866" w:hanging="360"/>
      </w:pPr>
    </w:lvl>
    <w:lvl w:ilvl="1">
      <w:start w:val="1"/>
      <w:numFmt w:val="lowerLetter"/>
      <w:lvlText w:val="%2."/>
      <w:lvlJc w:val="left"/>
      <w:pPr>
        <w:ind w:left="2586" w:hanging="360"/>
      </w:pPr>
    </w:lvl>
    <w:lvl w:ilvl="2">
      <w:start w:val="1"/>
      <w:numFmt w:val="lowerRoman"/>
      <w:lvlText w:val="%3."/>
      <w:lvlJc w:val="right"/>
      <w:pPr>
        <w:ind w:left="3306" w:hanging="180"/>
      </w:pPr>
    </w:lvl>
    <w:lvl w:ilvl="3">
      <w:start w:val="1"/>
      <w:numFmt w:val="decimal"/>
      <w:lvlText w:val="%4."/>
      <w:lvlJc w:val="left"/>
      <w:pPr>
        <w:ind w:left="4026" w:hanging="360"/>
      </w:pPr>
    </w:lvl>
    <w:lvl w:ilvl="4">
      <w:start w:val="1"/>
      <w:numFmt w:val="lowerLetter"/>
      <w:lvlText w:val="%5."/>
      <w:lvlJc w:val="left"/>
      <w:pPr>
        <w:ind w:left="4746" w:hanging="360"/>
      </w:pPr>
    </w:lvl>
    <w:lvl w:ilvl="5">
      <w:start w:val="1"/>
      <w:numFmt w:val="lowerRoman"/>
      <w:lvlText w:val="%6."/>
      <w:lvlJc w:val="right"/>
      <w:pPr>
        <w:ind w:left="5466" w:hanging="180"/>
      </w:pPr>
    </w:lvl>
    <w:lvl w:ilvl="6">
      <w:start w:val="1"/>
      <w:numFmt w:val="decimal"/>
      <w:lvlText w:val="%7."/>
      <w:lvlJc w:val="left"/>
      <w:pPr>
        <w:ind w:left="6186" w:hanging="360"/>
      </w:pPr>
    </w:lvl>
    <w:lvl w:ilvl="7">
      <w:start w:val="1"/>
      <w:numFmt w:val="lowerLetter"/>
      <w:lvlText w:val="%8."/>
      <w:lvlJc w:val="left"/>
      <w:pPr>
        <w:ind w:left="6906" w:hanging="360"/>
      </w:pPr>
    </w:lvl>
    <w:lvl w:ilvl="8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3DE83742"/>
    <w:multiLevelType w:val="multilevel"/>
    <w:tmpl w:val="2F2059F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3" w15:restartNumberingAfterBreak="0">
    <w:nsid w:val="4C1E533D"/>
    <w:multiLevelType w:val="multilevel"/>
    <w:tmpl w:val="32FC4D4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694166"/>
    <w:multiLevelType w:val="hybridMultilevel"/>
    <w:tmpl w:val="321CC5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5A4E7C"/>
    <w:multiLevelType w:val="multilevel"/>
    <w:tmpl w:val="58A060DE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010B5C"/>
    <w:multiLevelType w:val="multilevel"/>
    <w:tmpl w:val="091EFDB6"/>
    <w:lvl w:ilvl="0">
      <w:start w:val="1"/>
      <w:numFmt w:val="bullet"/>
      <w:lvlText w:val="●"/>
      <w:lvlJc w:val="left"/>
      <w:pPr>
        <w:ind w:left="249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stavo Bianchi Maia">
    <w15:presenceInfo w15:providerId="AD" w15:userId="S-1-5-21-243640632-756488964-2366565561-2801"/>
  </w15:person>
  <w15:person w15:author="guilherme luis rodrigues">
    <w15:presenceInfo w15:providerId="Windows Live" w15:userId="fead1afbc3ba6db9"/>
  </w15:person>
  <w15:person w15:author="MAYARA">
    <w15:presenceInfo w15:providerId="None" w15:userId="MAY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CB"/>
    <w:rsid w:val="00001CCB"/>
    <w:rsid w:val="000111CF"/>
    <w:rsid w:val="00031E9E"/>
    <w:rsid w:val="0008500F"/>
    <w:rsid w:val="0008732A"/>
    <w:rsid w:val="00092722"/>
    <w:rsid w:val="001352A9"/>
    <w:rsid w:val="001428D0"/>
    <w:rsid w:val="001666A6"/>
    <w:rsid w:val="001B2677"/>
    <w:rsid w:val="001B74A6"/>
    <w:rsid w:val="001D1DAD"/>
    <w:rsid w:val="001D5561"/>
    <w:rsid w:val="0021268A"/>
    <w:rsid w:val="00235225"/>
    <w:rsid w:val="0027038B"/>
    <w:rsid w:val="00292498"/>
    <w:rsid w:val="002E7061"/>
    <w:rsid w:val="00340AB3"/>
    <w:rsid w:val="00351BAA"/>
    <w:rsid w:val="00354F5D"/>
    <w:rsid w:val="003B320E"/>
    <w:rsid w:val="003F1665"/>
    <w:rsid w:val="00445581"/>
    <w:rsid w:val="00467382"/>
    <w:rsid w:val="00470FF4"/>
    <w:rsid w:val="00477B28"/>
    <w:rsid w:val="004941B9"/>
    <w:rsid w:val="004945EC"/>
    <w:rsid w:val="004A6F51"/>
    <w:rsid w:val="004B6825"/>
    <w:rsid w:val="004C2145"/>
    <w:rsid w:val="004C632D"/>
    <w:rsid w:val="00501ED6"/>
    <w:rsid w:val="00553401"/>
    <w:rsid w:val="0055529D"/>
    <w:rsid w:val="005A2997"/>
    <w:rsid w:val="005C3AAF"/>
    <w:rsid w:val="005C52ED"/>
    <w:rsid w:val="005D6091"/>
    <w:rsid w:val="006132B6"/>
    <w:rsid w:val="0062582C"/>
    <w:rsid w:val="006477D0"/>
    <w:rsid w:val="0065091F"/>
    <w:rsid w:val="006509AA"/>
    <w:rsid w:val="006A171E"/>
    <w:rsid w:val="006F3C6E"/>
    <w:rsid w:val="00707BCB"/>
    <w:rsid w:val="007368F9"/>
    <w:rsid w:val="00770DA7"/>
    <w:rsid w:val="007914AC"/>
    <w:rsid w:val="00794FEA"/>
    <w:rsid w:val="007B2750"/>
    <w:rsid w:val="007D4E5F"/>
    <w:rsid w:val="008043FF"/>
    <w:rsid w:val="00807CB8"/>
    <w:rsid w:val="00810098"/>
    <w:rsid w:val="00864649"/>
    <w:rsid w:val="0086753B"/>
    <w:rsid w:val="00880FA6"/>
    <w:rsid w:val="0088412D"/>
    <w:rsid w:val="008A045A"/>
    <w:rsid w:val="008E3F78"/>
    <w:rsid w:val="00920F16"/>
    <w:rsid w:val="0092547E"/>
    <w:rsid w:val="0092626C"/>
    <w:rsid w:val="0093024E"/>
    <w:rsid w:val="00943D19"/>
    <w:rsid w:val="00953300"/>
    <w:rsid w:val="00983ABF"/>
    <w:rsid w:val="009B223B"/>
    <w:rsid w:val="009D0A39"/>
    <w:rsid w:val="00A30D3B"/>
    <w:rsid w:val="00A52242"/>
    <w:rsid w:val="00AA3C9E"/>
    <w:rsid w:val="00AB091A"/>
    <w:rsid w:val="00AC4957"/>
    <w:rsid w:val="00AE3D45"/>
    <w:rsid w:val="00B0085B"/>
    <w:rsid w:val="00B061FA"/>
    <w:rsid w:val="00B06D7C"/>
    <w:rsid w:val="00B11E96"/>
    <w:rsid w:val="00B3133F"/>
    <w:rsid w:val="00B3313A"/>
    <w:rsid w:val="00B3545B"/>
    <w:rsid w:val="00B50BF5"/>
    <w:rsid w:val="00B62781"/>
    <w:rsid w:val="00C03923"/>
    <w:rsid w:val="00C2174E"/>
    <w:rsid w:val="00C44777"/>
    <w:rsid w:val="00C733D6"/>
    <w:rsid w:val="00C774E3"/>
    <w:rsid w:val="00CE574A"/>
    <w:rsid w:val="00D024E0"/>
    <w:rsid w:val="00D2122B"/>
    <w:rsid w:val="00D345ED"/>
    <w:rsid w:val="00D63E18"/>
    <w:rsid w:val="00DB027F"/>
    <w:rsid w:val="00DB0697"/>
    <w:rsid w:val="00DC2BBE"/>
    <w:rsid w:val="00DC7199"/>
    <w:rsid w:val="00DE1099"/>
    <w:rsid w:val="00DE6AFF"/>
    <w:rsid w:val="00DF625D"/>
    <w:rsid w:val="00E118E6"/>
    <w:rsid w:val="00E53FD9"/>
    <w:rsid w:val="00E85BF8"/>
    <w:rsid w:val="00EE788A"/>
    <w:rsid w:val="00FD6B95"/>
    <w:rsid w:val="00FD746C"/>
    <w:rsid w:val="00FE4C0E"/>
    <w:rsid w:val="00FE521D"/>
    <w:rsid w:val="00FF3055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4C48"/>
  <w15:docId w15:val="{30FCD0A9-A3E2-4E13-81B9-9E3F458B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120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576" w:hanging="576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left="720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jc w:val="center"/>
    </w:pPr>
    <w:rPr>
      <w:b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b/>
      <w:color w:val="000000"/>
      <w:sz w:val="32"/>
      <w:szCs w:val="32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6B4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B4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C6B46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05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052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86A97"/>
    <w:pPr>
      <w:spacing w:after="200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uiPriority w:val="1"/>
    <w:qFormat/>
    <w:rsid w:val="006E3928"/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3F166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166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B069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E7061"/>
    <w:rPr>
      <w:i/>
      <w:iCs/>
    </w:rPr>
  </w:style>
  <w:style w:type="paragraph" w:styleId="Reviso">
    <w:name w:val="Revision"/>
    <w:hidden/>
    <w:uiPriority w:val="99"/>
    <w:semiHidden/>
    <w:rsid w:val="00C03923"/>
    <w:pPr>
      <w:tabs>
        <w:tab w:val="clear" w:pos="720"/>
      </w:tabs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Statlog+%28German+Credit+Data%2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hyperlink" Target="https://www.neoway.com.br/business-intelligence-analytics-cases-de-sucesso-em-prospeccao-e-vendas/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KoPahnirKZPBOmL0oqjXbpJvA==">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D8A21-E293-4268-8196-70F45A98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3930</Words>
  <Characters>21226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</dc:creator>
  <cp:lastModifiedBy>guilherme luis rodrigues</cp:lastModifiedBy>
  <cp:revision>49</cp:revision>
  <dcterms:created xsi:type="dcterms:W3CDTF">2019-08-30T21:04:00Z</dcterms:created>
  <dcterms:modified xsi:type="dcterms:W3CDTF">2019-12-03T13:31:00Z</dcterms:modified>
</cp:coreProperties>
</file>